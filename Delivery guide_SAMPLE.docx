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24E60" w:rsidP="00C24E60" w:rsidRDefault="00C24E60" w14:paraId="446D4A82" w14:textId="77777777">
      <w:pPr>
        <w:spacing w:before="5160"/>
      </w:pPr>
      <w:r>
        <w:rPr>
          <w:rFonts w:ascii="Times New Roman" w:hAnsi="Times New Roman" w:cs="Times New Roman" w:eastAsiaTheme="minorHAnsi"/>
          <w:noProof/>
          <w:sz w:val="24"/>
          <w:szCs w:val="24"/>
        </w:rPr>
        <mc:AlternateContent>
          <mc:Choice Requires="wpg">
            <w:drawing>
              <wp:anchor distT="0" distB="0" distL="114300" distR="114300" simplePos="0" relativeHeight="251658240" behindDoc="0" locked="0" layoutInCell="1" allowOverlap="1" wp14:anchorId="446D4B63" wp14:editId="446D4B64">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rsidR="00033425" w:rsidP="00C24E60" w:rsidRDefault="00033425" w14:paraId="446D4B8D" w14:textId="2E1E49CE">
                                  <w:pPr>
                                    <w:pStyle w:val="CoverTitle"/>
                                  </w:pPr>
                                  <w:r>
                                    <w:t>Delivery Guide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id="Group 22" style="position:absolute;margin-left:-9.75pt;margin-top:-1in;width:712.5pt;height:306.65pt;z-index:251658240;mso-position-horizontal-relative:page;mso-height-relative:margin" coordsize="90487,38944" o:spid="_x0000_s1026" w14:anchorId="446D4B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&#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">
                <v:rect id="Rectangle 23" style="position:absolute;width:90487;height:38200;visibility:visible;mso-wrap-style:square;v-text-anchor:middle" o:spid="_x0000_s1027" fillcolor="#0072c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v:rect id="Rectangle 24" style="position:absolute;top:19907;width:45148;height:18261;visibility:visible;mso-wrap-style:square;v-text-anchor:middle" o:spid="_x0000_s1028" fillcolor="#00bcf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v:shapetype id="_x0000_t202" coordsize="21600,21600" o:spt="202" path="m,l,21600r21600,l21600,xe">
                  <v:stroke joinstyle="miter"/>
                  <v:path gradientshapeok="t" o:connecttype="rect"/>
                </v:shapetype>
                <v:shape id="Text Box 12" style="position:absolute;left:1238;top:20669;width:43339;height:18275;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rsidR="00033425" w:rsidP="00C24E60" w:rsidRDefault="00033425" w14:paraId="446D4B8D" w14:textId="2E1E49CE">
                            <w:pPr>
                              <w:pStyle w:val="CoverTitle"/>
                            </w:pPr>
                            <w:r>
                              <w:t>Delivery Guide</w:t>
                            </w:r>
                          </w:p>
                        </w:sdtContent>
                      </w:sdt>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6" style="position:absolute;left:3654;top:3238;width:17895;height:638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o:title="MSFT_logo_rgb_C-Wht_D" r:id="rId14"/>
                </v:shape>
                <w10:wrap anchorx="page"/>
              </v:group>
            </w:pict>
          </mc:Fallback>
        </mc:AlternateContent>
      </w:r>
      <w:ins w:author="Reno Francis" w:date="2021-02-02T12:58:00Z" w:id="0">
        <w:r w:rsidR="2FD97B16">
          <w:t>f</w:t>
        </w:r>
      </w:ins>
    </w:p>
    <w:p w:rsidR="00C24E60" w:rsidP="001D66E5" w:rsidRDefault="00196E33" w14:paraId="446D4A83" w14:textId="08C60A2F">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56D1D">
            <w:t>Component Name</w:t>
          </w:r>
        </w:sdtContent>
      </w:sdt>
    </w:p>
    <w:sdt>
      <w:sdtPr>
        <w:rPr>
          <w:rFonts w:ascii="Segoe" w:hAnsi="Segoe" w:eastAsiaTheme="minorHAnsi"/>
          <w:bCs/>
          <w:noProof/>
          <w:color w:val="FF0066"/>
          <w:spacing w:val="10"/>
          <w:sz w:val="20"/>
          <w:szCs w:val="20"/>
          <w:lang w:eastAsia="en-AU"/>
        </w:rPr>
        <w:id w:val="94592970"/>
        <w:docPartObj>
          <w:docPartGallery w:val="Cover Pages"/>
          <w:docPartUnique/>
        </w:docPartObj>
      </w:sdtPr>
      <w:sdtEndPr>
        <w:rPr>
          <w:bCs w:val="0"/>
          <w:noProof w:val="0"/>
          <w:color w:val="auto"/>
          <w:szCs w:val="48"/>
          <w:lang w:eastAsia="en-US"/>
        </w:rPr>
      </w:sdtEndPr>
      <w:sdtContent>
        <w:p w:rsidR="00C24E60" w:rsidP="00C24E60" w:rsidRDefault="00C24E60" w14:paraId="446D4A84" w14:textId="77777777">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8B54EAFE9D4248879BD37D941E99821F"/>
            </w:placeholder>
          </w:sdtPr>
          <w:sdtEndPr/>
          <w:sdtContent>
            <w:p w:rsidR="001B02EF" w:rsidP="00C24E60" w:rsidRDefault="00196E33" w14:paraId="446D4A85" w14:textId="6630EEBA">
              <w:pPr>
                <w:rPr>
                  <w:lang w:eastAsia="en-AU"/>
                </w:rPr>
              </w:pPr>
              <w:sdt>
                <w:sdtPr>
                  <w:rPr>
                    <w:lang w:eastAsia="en-AU"/>
                  </w:rPr>
                  <w:alias w:val="Customer"/>
                  <w:tag w:val="Customer"/>
                  <w:id w:val="-707030904"/>
                </w:sdtPr>
                <w:sdtEndPr/>
                <w:sdtContent>
                  <w:r w:rsidR="00B72883">
                    <w:rPr>
                      <w:lang w:eastAsia="en-AU"/>
                    </w:rPr>
                    <w:t>Microsoft Services</w:t>
                  </w:r>
                </w:sdtContent>
              </w:sdt>
            </w:p>
          </w:sdtContent>
        </w:sdt>
        <w:p w:rsidR="00D725E9" w:rsidP="00C24E60" w:rsidRDefault="00D725E9" w14:paraId="446D4A86" w14:textId="0655FC05">
          <w:r>
            <w:fldChar w:fldCharType="begin"/>
          </w:r>
          <w:r>
            <w:instrText xml:space="preserve"> DATE \@ "M/d/yyyy" </w:instrText>
          </w:r>
          <w:r>
            <w:fldChar w:fldCharType="separate"/>
          </w:r>
          <w:ins w:author="Jan-Erik Siegmann" w:date="2021-06-10T10:01:00Z" w:id="1">
            <w:r w:rsidR="00A82BDF">
              <w:rPr>
                <w:noProof/>
              </w:rPr>
              <w:t>6/10/2021</w:t>
            </w:r>
          </w:ins>
          <w:ins w:author="Jennifer Snoddy" w:date="2021-03-07T17:30:00Z" w:id="2">
            <w:del w:author="Jan-Erik Siegmann" w:date="2021-06-10T10:01:00Z" w:id="3">
              <w:r w:rsidDel="00A82BDF" w:rsidR="000145AD">
                <w:rPr>
                  <w:noProof/>
                </w:rPr>
                <w:delText>3/7/2021</w:delText>
              </w:r>
            </w:del>
          </w:ins>
          <w:ins w:author="Steve Pucelik" w:date="2020-10-27T09:32:00Z" w:id="4">
            <w:del w:author="Jan-Erik Siegmann" w:date="2021-06-10T10:01:00Z" w:id="5">
              <w:r w:rsidDel="00A82BDF" w:rsidR="00D95F60">
                <w:rPr>
                  <w:noProof/>
                </w:rPr>
                <w:delText>10/27/2020</w:delText>
              </w:r>
            </w:del>
          </w:ins>
          <w:del w:author="Jan-Erik Siegmann" w:date="2021-06-10T10:01:00Z" w:id="6">
            <w:r w:rsidDel="00A82BDF" w:rsidR="00135C7F">
              <w:rPr>
                <w:noProof/>
              </w:rPr>
              <w:delText>7/31/2019</w:delText>
            </w:r>
          </w:del>
          <w:r>
            <w:fldChar w:fldCharType="end"/>
          </w:r>
        </w:p>
        <w:p w:rsidR="00C24E60" w:rsidP="00C24E60" w:rsidRDefault="00C24E60" w14:paraId="446D4A87" w14:textId="55B1B694">
          <w:r>
            <w:t xml:space="preserve">Version </w:t>
          </w:r>
          <w:sdt>
            <w:sdtPr>
              <w:alias w:val="Version"/>
              <w:tag w:val="Version"/>
              <w:id w:val="249159951"/>
              <w:placeholder>
                <w:docPart w:val="8B54EAFE9D4248879BD37D941E99821F"/>
              </w:placeholder>
            </w:sdtPr>
            <w:sdtEndPr/>
            <w:sdtContent>
              <w:r w:rsidR="00196E33">
                <w:fldChar w:fldCharType="begin"/>
              </w:r>
              <w:r w:rsidR="00196E33">
                <w:instrText>DOCPROPERTY  Version  \* MERGEFORMAT</w:instrText>
              </w:r>
              <w:r w:rsidR="00196E33">
                <w:fldChar w:fldCharType="separate"/>
              </w:r>
              <w:r w:rsidR="00B72883">
                <w:t>1</w:t>
              </w:r>
              <w:r w:rsidR="00196E33">
                <w:fldChar w:fldCharType="end"/>
              </w:r>
              <w:r w:rsidR="00B72883">
                <w:t>810</w:t>
              </w:r>
            </w:sdtContent>
          </w:sdt>
          <w:r w:rsidR="00FA30BF">
            <w:t xml:space="preserve"> </w:t>
          </w:r>
          <w:sdt>
            <w:sdtPr>
              <w:alias w:val="Status"/>
              <w:tag w:val="Status"/>
              <w:id w:val="1367872506"/>
              <w:placeholder>
                <w:docPart w:val="DefaultPlaceholder_1081868575"/>
              </w:placeholder>
              <w:dataBinding w:prefixMappings="" w:xpath="/root[1]/status[1]" w:storeItemID="{A7D598A9-AC5B-49BC-AE59-C7616FDA4C36}"/>
              <w:dropDownList w:lastValue="Final">
                <w:listItem w:displayText="Draft" w:value="Draft"/>
                <w:listItem w:displayText="Final" w:value="Final"/>
              </w:dropDownList>
            </w:sdtPr>
            <w:sdtEndPr/>
            <w:sdtContent>
              <w:r w:rsidR="00B12605">
                <w:t>Final</w:t>
              </w:r>
            </w:sdtContent>
          </w:sdt>
          <w:r w:rsidR="001421B3">
            <w:fldChar w:fldCharType="begin"/>
          </w:r>
          <w:r w:rsidR="001421B3">
            <w:instrText xml:space="preserve"> DOCPROPERTY  Status  \* MERGEFORMAT </w:instrText>
          </w:r>
          <w:r w:rsidR="001421B3">
            <w:fldChar w:fldCharType="end"/>
          </w:r>
          <w:r w:rsidR="001421B3">
            <w:fldChar w:fldCharType="begin"/>
          </w:r>
          <w:r w:rsidR="001421B3">
            <w:instrText xml:space="preserve"> DOCPROPERTY  Status  \* MERGEFORMAT </w:instrText>
          </w:r>
          <w:r w:rsidR="001421B3">
            <w:fldChar w:fldCharType="end"/>
          </w:r>
          <w:r w:rsidR="001421B3">
            <w:fldChar w:fldCharType="begin"/>
          </w:r>
          <w:r w:rsidR="001421B3">
            <w:instrText xml:space="preserve"> DOCPROPERTY  Status  \* MERGEFORMAT </w:instrText>
          </w:r>
          <w:r w:rsidR="001421B3">
            <w:fldChar w:fldCharType="end"/>
          </w:r>
          <w:r w:rsidRPr="00337DA4" w:rsidR="00337DA4">
            <w:rPr>
              <w:color w:val="FF0000"/>
            </w:rPr>
            <w:fldChar w:fldCharType="begin"/>
          </w:r>
          <w:r w:rsidRPr="00337DA4" w:rsidR="00337DA4">
            <w:rPr>
              <w:color w:val="FF0000"/>
            </w:rPr>
            <w:instrText xml:space="preserve"> DOCPROPERTY Status \* MERGEFORMAT </w:instrText>
          </w:r>
          <w:r w:rsidRPr="00337DA4" w:rsidR="00337DA4">
            <w:rPr>
              <w:color w:val="FF0000"/>
            </w:rPr>
            <w:fldChar w:fldCharType="end"/>
          </w:r>
        </w:p>
        <w:p w:rsidR="00C24E60" w:rsidP="00C24E60" w:rsidRDefault="00C24E60" w14:paraId="446D4A88" w14:textId="77777777"/>
        <w:p w:rsidR="00C24E60" w:rsidP="00C24E60" w:rsidRDefault="00C24E60" w14:paraId="446D4A89" w14:textId="77777777">
          <w:pPr>
            <w:rPr>
              <w:rStyle w:val="Emphasis"/>
            </w:rPr>
          </w:pPr>
          <w:r>
            <w:rPr>
              <w:rStyle w:val="Emphasis"/>
            </w:rPr>
            <w:t>Prepared by</w:t>
          </w:r>
        </w:p>
        <w:p w:rsidR="00C24E60" w:rsidP="00D87D77" w:rsidRDefault="00196E33" w14:paraId="446D4A8A" w14:textId="039ADD61">
          <w:pPr>
            <w:tabs>
              <w:tab w:val="left" w:pos="5340"/>
            </w:tabs>
            <w:rPr>
              <w:rStyle w:val="Strong"/>
            </w:rPr>
          </w:pPr>
          <w:sdt>
            <w:sdtPr>
              <w:rPr>
                <w:rStyle w:val="Strong"/>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B72883">
                <w:rPr>
                  <w:rStyle w:val="Strong"/>
                </w:rPr>
                <w:t>Ruby Bedford</w:t>
              </w:r>
            </w:sdtContent>
          </w:sdt>
        </w:p>
        <w:sdt>
          <w:sdtPr>
            <w:alias w:val="Author Position"/>
            <w:tag w:val="Author Position"/>
            <w:id w:val="1063681955"/>
            <w:placeholder>
              <w:docPart w:val="C51FE2DFDE6B43EF8FBFACE9CA69A985"/>
            </w:placeholder>
          </w:sdtPr>
          <w:sdtEndPr/>
          <w:sdtContent>
            <w:p w:rsidR="00C24E60" w:rsidP="00C24E60" w:rsidRDefault="00196E33" w14:paraId="446D4A8B" w14:textId="4DDEED79">
              <w:r>
                <w:fldChar w:fldCharType="begin"/>
              </w:r>
              <w:r>
                <w:instrText>DOCPROPERTY  "Author Position"  \* MERGEFORMAT</w:instrText>
              </w:r>
              <w:r>
                <w:fldChar w:fldCharType="separate"/>
              </w:r>
              <w:r w:rsidR="00B72883">
                <w:t>Premier Field Engineer</w:t>
              </w:r>
              <w:r>
                <w:fldChar w:fldCharType="end"/>
              </w:r>
            </w:p>
          </w:sdtContent>
        </w:sdt>
        <w:sdt>
          <w:sdtPr>
            <w:alias w:val="Author Emails"/>
            <w:tag w:val="Author Emails"/>
            <w:id w:val="-530571258"/>
            <w:placeholder>
              <w:docPart w:val="C51FE2DFDE6B43EF8FBFACE9CA69A985"/>
            </w:placeholder>
          </w:sdtPr>
          <w:sdtEndPr/>
          <w:sdtContent>
            <w:p w:rsidR="00C24E60" w:rsidP="00C24E60" w:rsidRDefault="00B72883" w14:paraId="446D4A8C" w14:textId="3BD1198D">
              <w:r>
                <w:t>ruby.bedford@microsoft.com</w:t>
              </w:r>
            </w:p>
          </w:sdtContent>
        </w:sdt>
        <w:p w:rsidR="00C24E60" w:rsidP="00C24E60" w:rsidRDefault="00C24E60" w14:paraId="446D4A8D" w14:textId="77777777"/>
        <w:p w:rsidR="00C24E60" w:rsidP="00C24E60" w:rsidRDefault="00C24E60" w14:paraId="446D4A8E" w14:textId="77777777">
          <w:r>
            <w:t>Contributors</w:t>
          </w:r>
        </w:p>
        <w:sdt>
          <w:sdtPr>
            <w:rPr>
              <w:rStyle w:val="Strong"/>
            </w:rPr>
            <w:alias w:val="Contributors"/>
            <w:tag w:val="Contributors"/>
            <w:id w:val="696117366"/>
            <w:placeholder>
              <w:docPart w:val="C51FE2DFDE6B43EF8FBFACE9CA69A985"/>
            </w:placeholder>
          </w:sdtPr>
          <w:sdtEndPr>
            <w:rPr>
              <w:rStyle w:val="Strong"/>
            </w:rPr>
          </w:sdtEndPr>
          <w:sdtContent>
            <w:p w:rsidR="00B72883" w:rsidP="00C24E60" w:rsidRDefault="00B72883" w14:paraId="73CD6D80" w14:textId="77777777">
              <w:pPr>
                <w:rPr>
                  <w:rStyle w:val="Strong"/>
                </w:rPr>
              </w:pPr>
              <w:r>
                <w:rPr>
                  <w:rStyle w:val="Strong"/>
                </w:rPr>
                <w:t xml:space="preserve">Steve Jeffery </w:t>
              </w:r>
            </w:p>
            <w:p w:rsidR="00C24E60" w:rsidP="00C24E60" w:rsidRDefault="00450CBD" w14:paraId="446D4A8F" w14:textId="69F4F020">
              <w:pPr>
                <w:rPr>
                  <w:rStyle w:val="Strong"/>
                </w:rPr>
              </w:pPr>
              <w:r>
                <w:rPr>
                  <w:rStyle w:val="Strong"/>
                </w:rPr>
                <w:t xml:space="preserve">Christopher Weaver </w:t>
              </w:r>
            </w:p>
          </w:sdtContent>
        </w:sdt>
        <w:p w:rsidR="00DC364D" w:rsidP="00457F2C" w:rsidRDefault="00DC364D" w14:paraId="446D4A91" w14:textId="77777777">
          <w:pPr>
            <w:rPr>
              <w:rStyle w:val="Strong"/>
            </w:rPr>
          </w:pPr>
        </w:p>
        <w:p w:rsidR="00E82B9A" w:rsidP="00C24E60" w:rsidRDefault="00E82B9A" w14:paraId="446D4A92" w14:textId="77777777">
          <w:pPr>
            <w:spacing w:before="0" w:after="200"/>
            <w:rPr>
              <w:rFonts w:cstheme="minorHAnsi"/>
            </w:rPr>
          </w:pPr>
        </w:p>
        <w:p w:rsidRPr="00E82B9A" w:rsidR="00E82B9A" w:rsidP="00E82B9A" w:rsidRDefault="00E82B9A" w14:paraId="446D4A93" w14:textId="77777777">
          <w:pPr>
            <w:rPr>
              <w:rFonts w:cstheme="minorHAnsi"/>
            </w:rPr>
          </w:pPr>
        </w:p>
        <w:p w:rsidR="00E82B9A" w:rsidP="00E82B9A" w:rsidRDefault="00E82B9A" w14:paraId="446D4A94" w14:textId="77777777">
          <w:pPr>
            <w:tabs>
              <w:tab w:val="left" w:pos="6555"/>
            </w:tabs>
            <w:rPr>
              <w:rFonts w:cstheme="minorHAnsi"/>
            </w:rPr>
          </w:pPr>
        </w:p>
        <w:p w:rsidR="00E82B9A" w:rsidP="00E82B9A" w:rsidRDefault="00E82B9A" w14:paraId="446D4A95" w14:textId="77777777">
          <w:pPr>
            <w:rPr>
              <w:rFonts w:cstheme="minorHAnsi"/>
            </w:rPr>
          </w:pPr>
        </w:p>
        <w:p w:rsidR="001421B3" w:rsidP="00E82B9A" w:rsidRDefault="001421B3" w14:paraId="446D4A96" w14:textId="77777777">
          <w:pPr>
            <w:rPr>
              <w:rFonts w:cstheme="minorHAnsi"/>
            </w:rPr>
          </w:pPr>
        </w:p>
        <w:p w:rsidRPr="001421B3" w:rsidR="001421B3" w:rsidP="001421B3" w:rsidRDefault="001421B3" w14:paraId="446D4A97" w14:textId="77777777">
          <w:pPr>
            <w:rPr>
              <w:rFonts w:cstheme="minorHAnsi"/>
            </w:rPr>
          </w:pPr>
        </w:p>
        <w:p w:rsidRPr="001421B3" w:rsidR="001421B3" w:rsidP="001421B3" w:rsidRDefault="001421B3" w14:paraId="446D4A98" w14:textId="77777777">
          <w:pPr>
            <w:rPr>
              <w:rFonts w:cstheme="minorHAnsi"/>
            </w:rPr>
          </w:pPr>
        </w:p>
        <w:p w:rsidRPr="001421B3" w:rsidR="001421B3" w:rsidP="001421B3" w:rsidRDefault="001421B3" w14:paraId="446D4A99" w14:textId="77777777">
          <w:pPr>
            <w:rPr>
              <w:rFonts w:cstheme="minorHAnsi"/>
            </w:rPr>
          </w:pPr>
        </w:p>
        <w:p w:rsidRPr="001421B3" w:rsidR="001421B3" w:rsidP="001421B3" w:rsidRDefault="001421B3" w14:paraId="446D4A9A" w14:textId="77777777">
          <w:pPr>
            <w:rPr>
              <w:rFonts w:cstheme="minorHAnsi"/>
            </w:rPr>
          </w:pPr>
        </w:p>
        <w:p w:rsidRPr="001421B3" w:rsidR="001421B3" w:rsidP="001421B3" w:rsidRDefault="001421B3" w14:paraId="446D4A9B" w14:textId="77777777">
          <w:pPr>
            <w:rPr>
              <w:rFonts w:cstheme="minorHAnsi"/>
            </w:rPr>
          </w:pPr>
        </w:p>
        <w:p w:rsidRPr="001421B3" w:rsidR="001421B3" w:rsidP="001421B3" w:rsidRDefault="001421B3" w14:paraId="446D4A9D" w14:textId="77777777">
          <w:pPr>
            <w:rPr>
              <w:rFonts w:cstheme="minorHAnsi"/>
            </w:rPr>
          </w:pPr>
        </w:p>
        <w:p w:rsidRPr="001421B3" w:rsidR="001421B3" w:rsidP="001421B3" w:rsidRDefault="001421B3" w14:paraId="446D4A9E" w14:textId="77777777">
          <w:pPr>
            <w:rPr>
              <w:rFonts w:cstheme="minorHAnsi"/>
            </w:rPr>
          </w:pPr>
        </w:p>
        <w:p w:rsidR="001421B3" w:rsidP="001421B3" w:rsidRDefault="001421B3" w14:paraId="446D4A9F" w14:textId="77777777">
          <w:pPr>
            <w:tabs>
              <w:tab w:val="left" w:pos="4095"/>
            </w:tabs>
            <w:rPr>
              <w:rFonts w:cstheme="minorHAnsi"/>
            </w:rPr>
          </w:pPr>
          <w:r>
            <w:rPr>
              <w:rFonts w:cstheme="minorHAnsi"/>
            </w:rPr>
            <w:tab/>
          </w:r>
        </w:p>
        <w:p w:rsidR="001421B3" w:rsidP="001421B3" w:rsidRDefault="001421B3" w14:paraId="446D4AA0" w14:textId="77777777">
          <w:pPr>
            <w:rPr>
              <w:rFonts w:cstheme="minorHAnsi"/>
            </w:rPr>
          </w:pPr>
        </w:p>
        <w:p w:rsidRPr="001421B3" w:rsidR="000610CB" w:rsidP="001421B3" w:rsidRDefault="000610CB" w14:paraId="446D4AA1" w14:textId="77777777">
          <w:pPr>
            <w:rPr>
              <w:rFonts w:cstheme="minorHAnsi"/>
            </w:rPr>
            <w:sectPr w:rsidRPr="001421B3" w:rsidR="000610CB" w:rsidSect="000610CB">
              <w:headerReference w:type="default" r:id="rId15"/>
              <w:footerReference w:type="default" r:id="rId16"/>
              <w:pgSz w:w="12240" w:h="15840" w:code="1"/>
              <w:pgMar w:top="1440" w:right="1440" w:bottom="1440" w:left="1440" w:header="706" w:footer="144" w:gutter="0"/>
              <w:pgNumType w:fmt="lowerRoman" w:start="1"/>
              <w:cols w:space="708"/>
              <w:titlePg/>
              <w:docGrid w:linePitch="360"/>
            </w:sectPr>
          </w:pPr>
        </w:p>
        <w:p w:rsidR="00C24E60" w:rsidP="00C24E60" w:rsidRDefault="00C24E60" w14:paraId="446D4AA2" w14:textId="77777777">
          <w:pPr>
            <w:pStyle w:val="CoverSubject"/>
          </w:pPr>
          <w:r>
            <w:lastRenderedPageBreak/>
            <w:t>Revision and Signoff Sheet</w:t>
          </w:r>
        </w:p>
        <w:p w:rsidR="00C24E60" w:rsidP="00C24E60" w:rsidRDefault="00C24E60" w14:paraId="446D4AA3" w14:textId="77777777">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Pr="00E85706" w:rsidR="00C24E60" w:rsidTr="001C4A70" w14:paraId="446D4AA8" w14:textId="77777777">
            <w:trPr>
              <w:cnfStyle w:val="100000000000" w:firstRow="1" w:lastRow="0" w:firstColumn="0" w:lastColumn="0" w:oddVBand="0" w:evenVBand="0" w:oddHBand="0" w:evenHBand="0" w:firstRowFirstColumn="0" w:firstRowLastColumn="0" w:lastRowFirstColumn="0" w:lastRowLastColumn="0"/>
            </w:trPr>
            <w:tc>
              <w:tcPr>
                <w:tcW w:w="1170" w:type="dxa"/>
              </w:tcPr>
              <w:p w:rsidRPr="00E85706" w:rsidR="00C24E60" w:rsidP="00E85706" w:rsidRDefault="00C24E60" w14:paraId="446D4AA4" w14:textId="77777777">
                <w:pPr>
                  <w:pStyle w:val="TableText"/>
                  <w:rPr>
                    <w:szCs w:val="16"/>
                  </w:rPr>
                </w:pPr>
                <w:r w:rsidRPr="00E85706">
                  <w:rPr>
                    <w:szCs w:val="16"/>
                  </w:rPr>
                  <w:t>Date</w:t>
                </w:r>
              </w:p>
            </w:tc>
            <w:tc>
              <w:tcPr>
                <w:tcW w:w="2430" w:type="dxa"/>
              </w:tcPr>
              <w:p w:rsidRPr="00E85706" w:rsidR="00C24E60" w:rsidP="00E85706" w:rsidRDefault="00C24E60" w14:paraId="446D4AA5" w14:textId="77777777">
                <w:pPr>
                  <w:pStyle w:val="TableText"/>
                  <w:rPr>
                    <w:szCs w:val="16"/>
                  </w:rPr>
                </w:pPr>
                <w:r w:rsidRPr="00E85706">
                  <w:rPr>
                    <w:szCs w:val="16"/>
                  </w:rPr>
                  <w:t>Author</w:t>
                </w:r>
              </w:p>
            </w:tc>
            <w:tc>
              <w:tcPr>
                <w:tcW w:w="1170" w:type="dxa"/>
              </w:tcPr>
              <w:p w:rsidRPr="00E85706" w:rsidR="00C24E60" w:rsidP="00E85706" w:rsidRDefault="00C24E60" w14:paraId="446D4AA6" w14:textId="77777777">
                <w:pPr>
                  <w:pStyle w:val="TableText"/>
                  <w:rPr>
                    <w:szCs w:val="16"/>
                  </w:rPr>
                </w:pPr>
                <w:r w:rsidRPr="00E85706">
                  <w:rPr>
                    <w:szCs w:val="16"/>
                  </w:rPr>
                  <w:t>Version</w:t>
                </w:r>
              </w:p>
            </w:tc>
            <w:tc>
              <w:tcPr>
                <w:tcW w:w="4680" w:type="dxa"/>
              </w:tcPr>
              <w:p w:rsidRPr="00E85706" w:rsidR="00C24E60" w:rsidP="00E85706" w:rsidRDefault="00C24E60" w14:paraId="446D4AA7" w14:textId="77777777">
                <w:pPr>
                  <w:pStyle w:val="TableText"/>
                  <w:rPr>
                    <w:szCs w:val="16"/>
                  </w:rPr>
                </w:pPr>
                <w:r w:rsidRPr="00E85706">
                  <w:rPr>
                    <w:szCs w:val="16"/>
                  </w:rPr>
                  <w:t>Change Reference</w:t>
                </w:r>
              </w:p>
            </w:tc>
          </w:tr>
          <w:tr w:rsidRPr="00E85706" w:rsidR="00C24E60" w:rsidTr="001C4A70" w14:paraId="446D4AAD" w14:textId="77777777">
            <w:tc>
              <w:tcPr>
                <w:tcW w:w="1170" w:type="dxa"/>
              </w:tcPr>
              <w:p w:rsidRPr="00E85706" w:rsidR="00C24E60" w:rsidP="00E85706" w:rsidRDefault="00C24E60" w14:paraId="446D4AA9" w14:textId="77777777">
                <w:pPr>
                  <w:pStyle w:val="TableText"/>
                  <w:rPr>
                    <w:rStyle w:val="StyleLatinSegoeUI10pt"/>
                    <w:sz w:val="16"/>
                    <w:szCs w:val="16"/>
                  </w:rPr>
                </w:pPr>
              </w:p>
            </w:tc>
            <w:tc>
              <w:tcPr>
                <w:tcW w:w="2430" w:type="dxa"/>
              </w:tcPr>
              <w:p w:rsidRPr="00E85706" w:rsidR="00C24E60" w:rsidP="00E85706" w:rsidRDefault="00C24E60" w14:paraId="446D4AAA" w14:textId="77777777">
                <w:pPr>
                  <w:pStyle w:val="TableText"/>
                  <w:rPr>
                    <w:rStyle w:val="StyleLatinSegoeUI10pt"/>
                    <w:sz w:val="16"/>
                    <w:szCs w:val="16"/>
                  </w:rPr>
                </w:pPr>
              </w:p>
            </w:tc>
            <w:tc>
              <w:tcPr>
                <w:tcW w:w="1170" w:type="dxa"/>
              </w:tcPr>
              <w:p w:rsidRPr="00E85706" w:rsidR="00C24E60" w:rsidP="00E85706" w:rsidRDefault="00C24E60" w14:paraId="446D4AAB" w14:textId="77777777">
                <w:pPr>
                  <w:pStyle w:val="TableText"/>
                  <w:rPr>
                    <w:rStyle w:val="StyleLatinSegoeUI10pt"/>
                    <w:sz w:val="16"/>
                    <w:szCs w:val="16"/>
                  </w:rPr>
                </w:pPr>
                <w:r w:rsidRPr="00E85706">
                  <w:rPr>
                    <w:szCs w:val="16"/>
                  </w:rPr>
                  <w:t>1</w:t>
                </w:r>
              </w:p>
            </w:tc>
            <w:tc>
              <w:tcPr>
                <w:tcW w:w="4680" w:type="dxa"/>
              </w:tcPr>
              <w:p w:rsidRPr="00E85706" w:rsidR="00C24E60" w:rsidP="00E85706" w:rsidRDefault="00C24E60" w14:paraId="446D4AAC" w14:textId="77777777">
                <w:pPr>
                  <w:pStyle w:val="TableText"/>
                  <w:rPr>
                    <w:rStyle w:val="StyleLatinSegoeUI10pt"/>
                    <w:sz w:val="16"/>
                    <w:szCs w:val="16"/>
                  </w:rPr>
                </w:pPr>
                <w:r w:rsidRPr="00E85706">
                  <w:rPr>
                    <w:szCs w:val="16"/>
                  </w:rPr>
                  <w:t>Initial draft for review/discussion</w:t>
                </w:r>
              </w:p>
            </w:tc>
          </w:tr>
          <w:tr w:rsidRPr="00E85706" w:rsidR="00C24E60" w:rsidTr="001C4A70" w14:paraId="446D4AB2" w14:textId="77777777">
            <w:tc>
              <w:tcPr>
                <w:tcW w:w="1170" w:type="dxa"/>
              </w:tcPr>
              <w:p w:rsidRPr="00E85706" w:rsidR="00C24E60" w:rsidP="00E85706" w:rsidRDefault="00C24E60" w14:paraId="446D4AAE" w14:textId="77777777">
                <w:pPr>
                  <w:pStyle w:val="TableText"/>
                  <w:rPr>
                    <w:rStyle w:val="StyleLatinSegoeUI10pt"/>
                    <w:sz w:val="16"/>
                    <w:szCs w:val="16"/>
                  </w:rPr>
                </w:pPr>
              </w:p>
            </w:tc>
            <w:tc>
              <w:tcPr>
                <w:tcW w:w="2430" w:type="dxa"/>
              </w:tcPr>
              <w:p w:rsidRPr="00E85706" w:rsidR="00C24E60" w:rsidP="00E85706" w:rsidRDefault="00C24E60" w14:paraId="446D4AAF" w14:textId="77777777">
                <w:pPr>
                  <w:pStyle w:val="TableText"/>
                  <w:rPr>
                    <w:rStyle w:val="StyleLatinSegoeUI10pt"/>
                    <w:sz w:val="16"/>
                    <w:szCs w:val="16"/>
                  </w:rPr>
                </w:pPr>
              </w:p>
            </w:tc>
            <w:tc>
              <w:tcPr>
                <w:tcW w:w="1170" w:type="dxa"/>
              </w:tcPr>
              <w:p w:rsidRPr="00E85706" w:rsidR="00C24E60" w:rsidP="00E85706" w:rsidRDefault="00C24E60" w14:paraId="446D4AB0" w14:textId="77777777">
                <w:pPr>
                  <w:pStyle w:val="TableText"/>
                  <w:rPr>
                    <w:rStyle w:val="StyleLatinSegoeUI10pt"/>
                    <w:sz w:val="16"/>
                    <w:szCs w:val="16"/>
                  </w:rPr>
                </w:pPr>
              </w:p>
            </w:tc>
            <w:tc>
              <w:tcPr>
                <w:tcW w:w="4680" w:type="dxa"/>
              </w:tcPr>
              <w:p w:rsidRPr="00E85706" w:rsidR="00C24E60" w:rsidP="00E85706" w:rsidRDefault="00C24E60" w14:paraId="446D4AB1" w14:textId="77777777">
                <w:pPr>
                  <w:pStyle w:val="TableText"/>
                  <w:rPr>
                    <w:rStyle w:val="StyleLatinSegoeUI10pt"/>
                    <w:sz w:val="16"/>
                    <w:szCs w:val="16"/>
                  </w:rPr>
                </w:pPr>
              </w:p>
            </w:tc>
          </w:tr>
          <w:tr w:rsidRPr="00E85706" w:rsidR="00C24E60" w:rsidTr="001C4A70" w14:paraId="446D4AB7" w14:textId="77777777">
            <w:tc>
              <w:tcPr>
                <w:tcW w:w="1170" w:type="dxa"/>
              </w:tcPr>
              <w:p w:rsidRPr="00E85706" w:rsidR="00C24E60" w:rsidP="00E85706" w:rsidRDefault="00C24E60" w14:paraId="446D4AB3" w14:textId="77777777">
                <w:pPr>
                  <w:pStyle w:val="TableText"/>
                  <w:rPr>
                    <w:rStyle w:val="StyleLatinSegoeUI10pt"/>
                    <w:sz w:val="16"/>
                    <w:szCs w:val="16"/>
                  </w:rPr>
                </w:pPr>
              </w:p>
            </w:tc>
            <w:tc>
              <w:tcPr>
                <w:tcW w:w="2430" w:type="dxa"/>
              </w:tcPr>
              <w:p w:rsidRPr="00E85706" w:rsidR="00C24E60" w:rsidP="00E85706" w:rsidRDefault="00C24E60" w14:paraId="446D4AB4" w14:textId="77777777">
                <w:pPr>
                  <w:pStyle w:val="TableText"/>
                  <w:rPr>
                    <w:rStyle w:val="StyleLatinSegoeUI10pt"/>
                    <w:sz w:val="16"/>
                    <w:szCs w:val="16"/>
                  </w:rPr>
                </w:pPr>
              </w:p>
            </w:tc>
            <w:tc>
              <w:tcPr>
                <w:tcW w:w="1170" w:type="dxa"/>
              </w:tcPr>
              <w:p w:rsidRPr="00E85706" w:rsidR="00C24E60" w:rsidP="00E85706" w:rsidRDefault="00C24E60" w14:paraId="446D4AB5" w14:textId="77777777">
                <w:pPr>
                  <w:pStyle w:val="TableText"/>
                  <w:rPr>
                    <w:rStyle w:val="StyleLatinSegoeUI10pt"/>
                    <w:sz w:val="16"/>
                    <w:szCs w:val="16"/>
                  </w:rPr>
                </w:pPr>
              </w:p>
            </w:tc>
            <w:tc>
              <w:tcPr>
                <w:tcW w:w="4680" w:type="dxa"/>
              </w:tcPr>
              <w:p w:rsidRPr="00E85706" w:rsidR="00C24E60" w:rsidP="00E85706" w:rsidRDefault="00C24E60" w14:paraId="446D4AB6" w14:textId="77777777">
                <w:pPr>
                  <w:pStyle w:val="TableText"/>
                  <w:rPr>
                    <w:rStyle w:val="StyleLatinSegoeUI10pt"/>
                    <w:sz w:val="16"/>
                    <w:szCs w:val="16"/>
                  </w:rPr>
                </w:pPr>
              </w:p>
            </w:tc>
          </w:tr>
        </w:tbl>
        <w:p w:rsidR="00C24E60" w:rsidP="00C24E60" w:rsidRDefault="00C24E60" w14:paraId="446D4AB8" w14:textId="77777777"/>
        <w:p w:rsidR="00C24E60" w:rsidP="00C24E60" w:rsidRDefault="00C24E60" w14:paraId="446D4AB9" w14:textId="77777777">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Pr="00E85706" w:rsidR="00C24E60" w:rsidTr="00657113" w14:paraId="446D4ABE" w14:textId="77777777">
            <w:trPr>
              <w:cnfStyle w:val="100000000000" w:firstRow="1" w:lastRow="0" w:firstColumn="0" w:lastColumn="0" w:oddVBand="0" w:evenVBand="0" w:oddHBand="0" w:evenHBand="0" w:firstRowFirstColumn="0" w:firstRowLastColumn="0" w:lastRowFirstColumn="0" w:lastRowLastColumn="0"/>
            </w:trPr>
            <w:tc>
              <w:tcPr>
                <w:tcW w:w="2160" w:type="dxa"/>
              </w:tcPr>
              <w:p w:rsidRPr="00E85706" w:rsidR="00C24E60" w:rsidP="00E85706" w:rsidRDefault="00C24E60" w14:paraId="446D4ABA" w14:textId="77777777">
                <w:pPr>
                  <w:pStyle w:val="TableText"/>
                  <w:rPr>
                    <w:szCs w:val="16"/>
                  </w:rPr>
                </w:pPr>
                <w:r w:rsidRPr="00E85706">
                  <w:rPr>
                    <w:szCs w:val="16"/>
                  </w:rPr>
                  <w:t>Name</w:t>
                </w:r>
              </w:p>
            </w:tc>
            <w:tc>
              <w:tcPr>
                <w:tcW w:w="2268" w:type="dxa"/>
              </w:tcPr>
              <w:p w:rsidRPr="00E85706" w:rsidR="00C24E60" w:rsidP="00E85706" w:rsidRDefault="00C24E60" w14:paraId="446D4ABB" w14:textId="77777777">
                <w:pPr>
                  <w:pStyle w:val="TableText"/>
                  <w:rPr>
                    <w:szCs w:val="16"/>
                  </w:rPr>
                </w:pPr>
                <w:r w:rsidRPr="00E85706">
                  <w:rPr>
                    <w:szCs w:val="16"/>
                  </w:rPr>
                  <w:t>Version Approved</w:t>
                </w:r>
              </w:p>
            </w:tc>
            <w:tc>
              <w:tcPr>
                <w:tcW w:w="2862" w:type="dxa"/>
              </w:tcPr>
              <w:p w:rsidRPr="00E85706" w:rsidR="00C24E60" w:rsidP="00E85706" w:rsidRDefault="00C24E60" w14:paraId="446D4ABC" w14:textId="77777777">
                <w:pPr>
                  <w:pStyle w:val="TableText"/>
                  <w:rPr>
                    <w:szCs w:val="16"/>
                  </w:rPr>
                </w:pPr>
                <w:r w:rsidRPr="00E85706">
                  <w:rPr>
                    <w:szCs w:val="16"/>
                  </w:rPr>
                  <w:t>Position</w:t>
                </w:r>
              </w:p>
            </w:tc>
            <w:tc>
              <w:tcPr>
                <w:tcW w:w="2160" w:type="dxa"/>
              </w:tcPr>
              <w:p w:rsidRPr="00E85706" w:rsidR="00C24E60" w:rsidP="00E85706" w:rsidRDefault="00C24E60" w14:paraId="446D4ABD" w14:textId="77777777">
                <w:pPr>
                  <w:pStyle w:val="TableText"/>
                  <w:rPr>
                    <w:szCs w:val="16"/>
                  </w:rPr>
                </w:pPr>
                <w:r w:rsidRPr="00E85706">
                  <w:rPr>
                    <w:szCs w:val="16"/>
                  </w:rPr>
                  <w:t>Date</w:t>
                </w:r>
              </w:p>
            </w:tc>
          </w:tr>
          <w:tr w:rsidRPr="00E85706" w:rsidR="00C24E60" w:rsidTr="00657113" w14:paraId="446D4AC3" w14:textId="77777777">
            <w:tc>
              <w:tcPr>
                <w:tcW w:w="2160" w:type="dxa"/>
              </w:tcPr>
              <w:p w:rsidRPr="00E85706" w:rsidR="00C24E60" w:rsidP="00E85706" w:rsidRDefault="00C24E60" w14:paraId="446D4ABF" w14:textId="77777777">
                <w:pPr>
                  <w:pStyle w:val="TableText"/>
                  <w:rPr>
                    <w:rStyle w:val="StyleLatinSegoeUI10pt"/>
                    <w:sz w:val="16"/>
                    <w:szCs w:val="16"/>
                  </w:rPr>
                </w:pPr>
              </w:p>
            </w:tc>
            <w:tc>
              <w:tcPr>
                <w:tcW w:w="2268" w:type="dxa"/>
              </w:tcPr>
              <w:p w:rsidRPr="00E85706" w:rsidR="00C24E60" w:rsidP="00E85706" w:rsidRDefault="00C24E60" w14:paraId="446D4AC0" w14:textId="77777777">
                <w:pPr>
                  <w:pStyle w:val="TableText"/>
                  <w:rPr>
                    <w:rStyle w:val="StyleLatinSegoeUI10pt"/>
                    <w:sz w:val="16"/>
                    <w:szCs w:val="16"/>
                  </w:rPr>
                </w:pPr>
              </w:p>
            </w:tc>
            <w:tc>
              <w:tcPr>
                <w:tcW w:w="2862" w:type="dxa"/>
              </w:tcPr>
              <w:p w:rsidRPr="00E85706" w:rsidR="00C24E60" w:rsidP="00E85706" w:rsidRDefault="00C24E60" w14:paraId="446D4AC1" w14:textId="77777777">
                <w:pPr>
                  <w:pStyle w:val="TableText"/>
                  <w:rPr>
                    <w:rStyle w:val="StyleLatinSegoeUI10pt"/>
                    <w:sz w:val="16"/>
                    <w:szCs w:val="16"/>
                  </w:rPr>
                </w:pPr>
              </w:p>
            </w:tc>
            <w:tc>
              <w:tcPr>
                <w:tcW w:w="2160" w:type="dxa"/>
              </w:tcPr>
              <w:p w:rsidRPr="00E85706" w:rsidR="00C24E60" w:rsidP="00E85706" w:rsidRDefault="00C24E60" w14:paraId="446D4AC2" w14:textId="77777777">
                <w:pPr>
                  <w:pStyle w:val="TableText"/>
                  <w:rPr>
                    <w:rStyle w:val="StyleLatinSegoeUI10pt"/>
                    <w:sz w:val="16"/>
                    <w:szCs w:val="16"/>
                  </w:rPr>
                </w:pPr>
              </w:p>
            </w:tc>
          </w:tr>
          <w:tr w:rsidRPr="00E85706" w:rsidR="00C24E60" w:rsidTr="00657113" w14:paraId="446D4AC8" w14:textId="77777777">
            <w:tc>
              <w:tcPr>
                <w:tcW w:w="2160" w:type="dxa"/>
              </w:tcPr>
              <w:p w:rsidRPr="00E85706" w:rsidR="00C24E60" w:rsidP="00E85706" w:rsidRDefault="00C24E60" w14:paraId="446D4AC4" w14:textId="77777777">
                <w:pPr>
                  <w:pStyle w:val="TableText"/>
                  <w:rPr>
                    <w:rStyle w:val="StyleLatinSegoeUI10pt"/>
                    <w:sz w:val="16"/>
                    <w:szCs w:val="16"/>
                  </w:rPr>
                </w:pPr>
              </w:p>
            </w:tc>
            <w:tc>
              <w:tcPr>
                <w:tcW w:w="2268" w:type="dxa"/>
              </w:tcPr>
              <w:p w:rsidRPr="00E85706" w:rsidR="00C24E60" w:rsidP="00E85706" w:rsidRDefault="00C24E60" w14:paraId="446D4AC5" w14:textId="77777777">
                <w:pPr>
                  <w:pStyle w:val="TableText"/>
                  <w:rPr>
                    <w:rStyle w:val="StyleLatinSegoeUI10pt"/>
                    <w:sz w:val="16"/>
                    <w:szCs w:val="16"/>
                  </w:rPr>
                </w:pPr>
              </w:p>
            </w:tc>
            <w:tc>
              <w:tcPr>
                <w:tcW w:w="2862" w:type="dxa"/>
              </w:tcPr>
              <w:p w:rsidRPr="00E85706" w:rsidR="00C24E60" w:rsidP="00E85706" w:rsidRDefault="00C24E60" w14:paraId="446D4AC6" w14:textId="77777777">
                <w:pPr>
                  <w:pStyle w:val="TableText"/>
                  <w:rPr>
                    <w:rStyle w:val="StyleLatinSegoeUI10pt"/>
                    <w:sz w:val="16"/>
                    <w:szCs w:val="16"/>
                  </w:rPr>
                </w:pPr>
              </w:p>
            </w:tc>
            <w:tc>
              <w:tcPr>
                <w:tcW w:w="2160" w:type="dxa"/>
              </w:tcPr>
              <w:p w:rsidRPr="00E85706" w:rsidR="00C24E60" w:rsidP="00E85706" w:rsidRDefault="00C24E60" w14:paraId="446D4AC7" w14:textId="77777777">
                <w:pPr>
                  <w:pStyle w:val="TableText"/>
                  <w:rPr>
                    <w:rStyle w:val="StyleLatinSegoeUI10pt"/>
                    <w:sz w:val="16"/>
                    <w:szCs w:val="16"/>
                  </w:rPr>
                </w:pPr>
              </w:p>
            </w:tc>
          </w:tr>
          <w:tr w:rsidRPr="00E85706" w:rsidR="00C24E60" w:rsidTr="00657113" w14:paraId="446D4ACD" w14:textId="77777777">
            <w:tc>
              <w:tcPr>
                <w:tcW w:w="2160" w:type="dxa"/>
              </w:tcPr>
              <w:p w:rsidRPr="00E85706" w:rsidR="00C24E60" w:rsidP="00E85706" w:rsidRDefault="00C24E60" w14:paraId="446D4AC9" w14:textId="77777777">
                <w:pPr>
                  <w:pStyle w:val="TableText"/>
                  <w:rPr>
                    <w:rStyle w:val="StyleLatinSegoeUI10pt"/>
                    <w:sz w:val="16"/>
                    <w:szCs w:val="16"/>
                  </w:rPr>
                </w:pPr>
              </w:p>
            </w:tc>
            <w:tc>
              <w:tcPr>
                <w:tcW w:w="2268" w:type="dxa"/>
              </w:tcPr>
              <w:p w:rsidRPr="00E85706" w:rsidR="00C24E60" w:rsidP="00E85706" w:rsidRDefault="00C24E60" w14:paraId="446D4ACA" w14:textId="77777777">
                <w:pPr>
                  <w:pStyle w:val="TableText"/>
                  <w:rPr>
                    <w:rStyle w:val="StyleLatinSegoeUI10pt"/>
                    <w:sz w:val="16"/>
                    <w:szCs w:val="16"/>
                  </w:rPr>
                </w:pPr>
              </w:p>
            </w:tc>
            <w:tc>
              <w:tcPr>
                <w:tcW w:w="2862" w:type="dxa"/>
              </w:tcPr>
              <w:p w:rsidRPr="00E85706" w:rsidR="00C24E60" w:rsidP="00E85706" w:rsidRDefault="00C24E60" w14:paraId="446D4ACB" w14:textId="77777777">
                <w:pPr>
                  <w:pStyle w:val="TableText"/>
                  <w:rPr>
                    <w:rStyle w:val="StyleLatinSegoeUI10pt"/>
                    <w:sz w:val="16"/>
                    <w:szCs w:val="16"/>
                  </w:rPr>
                </w:pPr>
              </w:p>
            </w:tc>
            <w:tc>
              <w:tcPr>
                <w:tcW w:w="2160" w:type="dxa"/>
              </w:tcPr>
              <w:p w:rsidRPr="00E85706" w:rsidR="00C24E60" w:rsidP="00E85706" w:rsidRDefault="00C24E60" w14:paraId="446D4ACC" w14:textId="77777777">
                <w:pPr>
                  <w:pStyle w:val="TableText"/>
                  <w:rPr>
                    <w:rStyle w:val="StyleLatinSegoeUI10pt"/>
                    <w:sz w:val="16"/>
                    <w:szCs w:val="16"/>
                  </w:rPr>
                </w:pPr>
              </w:p>
            </w:tc>
          </w:tr>
        </w:tbl>
        <w:p w:rsidR="00C24E60" w:rsidP="00C24E60" w:rsidRDefault="00C24E60" w14:paraId="446D4ACE" w14:textId="0EB33B0D"/>
        <w:p w:rsidR="00290C78" w:rsidP="00290C78" w:rsidRDefault="00290C78" w14:paraId="2AAB427E" w14:textId="77777777">
          <w:pPr>
            <w:pStyle w:val="TOCHeading"/>
          </w:pPr>
          <w:r>
            <w:lastRenderedPageBreak/>
            <w:t>Table of Contents</w:t>
          </w:r>
        </w:p>
        <w:p w:rsidR="00FE3C15" w:rsidRDefault="00290C78" w14:paraId="0987CEC8" w14:textId="012BB56E">
          <w:pPr>
            <w:pStyle w:val="TOC1"/>
            <w:tabs>
              <w:tab w:val="left" w:pos="432"/>
            </w:tabs>
            <w:rPr>
              <w:rFonts w:asciiTheme="minorHAnsi" w:hAnsiTheme="minorHAnsi"/>
              <w:sz w:val="22"/>
            </w:rPr>
          </w:pPr>
          <w:r>
            <w:fldChar w:fldCharType="begin"/>
          </w:r>
          <w:r>
            <w:instrText xml:space="preserve"> TOC \o "1-3" \h \z \u </w:instrText>
          </w:r>
          <w:r>
            <w:fldChar w:fldCharType="separate"/>
          </w:r>
          <w:hyperlink w:history="1" w:anchor="_Toc524699081">
            <w:r w:rsidRPr="00B62B93" w:rsidR="00FE3C15">
              <w:rPr>
                <w:rStyle w:val="Hyperlink"/>
              </w:rPr>
              <w:t>1</w:t>
            </w:r>
            <w:r w:rsidR="00FE3C15">
              <w:rPr>
                <w:rFonts w:asciiTheme="minorHAnsi" w:hAnsiTheme="minorHAnsi"/>
                <w:sz w:val="22"/>
              </w:rPr>
              <w:tab/>
            </w:r>
            <w:r w:rsidRPr="00B62B93" w:rsidR="00FE3C15">
              <w:rPr>
                <w:rStyle w:val="Hyperlink"/>
              </w:rPr>
              <w:t>Introduction</w:t>
            </w:r>
            <w:r w:rsidR="00FE3C15">
              <w:rPr>
                <w:webHidden/>
              </w:rPr>
              <w:tab/>
            </w:r>
            <w:r w:rsidR="00FE3C15">
              <w:rPr>
                <w:webHidden/>
              </w:rPr>
              <w:fldChar w:fldCharType="begin"/>
            </w:r>
            <w:r w:rsidR="00FE3C15">
              <w:rPr>
                <w:webHidden/>
              </w:rPr>
              <w:instrText xml:space="preserve"> PAGEREF _Toc524699081 \h </w:instrText>
            </w:r>
            <w:r w:rsidR="00FE3C15">
              <w:rPr>
                <w:webHidden/>
              </w:rPr>
            </w:r>
            <w:r w:rsidR="00FE3C15">
              <w:rPr>
                <w:webHidden/>
              </w:rPr>
              <w:fldChar w:fldCharType="separate"/>
            </w:r>
            <w:r w:rsidR="00FE3C15">
              <w:rPr>
                <w:webHidden/>
              </w:rPr>
              <w:t>6</w:t>
            </w:r>
            <w:r w:rsidR="00FE3C15">
              <w:rPr>
                <w:webHidden/>
              </w:rPr>
              <w:fldChar w:fldCharType="end"/>
            </w:r>
          </w:hyperlink>
        </w:p>
        <w:p w:rsidR="00FE3C15" w:rsidRDefault="00196E33" w14:paraId="3A1478FE" w14:textId="60123BA1">
          <w:pPr>
            <w:pStyle w:val="TOC2"/>
            <w:rPr>
              <w:rFonts w:asciiTheme="minorHAnsi" w:hAnsiTheme="minorHAnsi"/>
              <w:noProof/>
            </w:rPr>
          </w:pPr>
          <w:hyperlink w:history="1" w:anchor="_Toc524699082">
            <w:r w:rsidRPr="00B62B93" w:rsidR="00FE3C15">
              <w:rPr>
                <w:rStyle w:val="Hyperlink"/>
                <w:noProof/>
              </w:rPr>
              <w:t>1.1</w:t>
            </w:r>
            <w:r w:rsidR="00FE3C15">
              <w:rPr>
                <w:rFonts w:asciiTheme="minorHAnsi" w:hAnsiTheme="minorHAnsi"/>
                <w:noProof/>
              </w:rPr>
              <w:tab/>
            </w:r>
            <w:r w:rsidRPr="00B62B93" w:rsidR="00FE3C15">
              <w:rPr>
                <w:rStyle w:val="Hyperlink"/>
                <w:noProof/>
              </w:rPr>
              <w:t>Intended Audience</w:t>
            </w:r>
            <w:r w:rsidR="00FE3C15">
              <w:rPr>
                <w:noProof/>
                <w:webHidden/>
              </w:rPr>
              <w:tab/>
            </w:r>
            <w:r w:rsidR="00FE3C15">
              <w:rPr>
                <w:noProof/>
                <w:webHidden/>
              </w:rPr>
              <w:fldChar w:fldCharType="begin"/>
            </w:r>
            <w:r w:rsidR="00FE3C15">
              <w:rPr>
                <w:noProof/>
                <w:webHidden/>
              </w:rPr>
              <w:instrText xml:space="preserve"> PAGEREF _Toc524699082 \h </w:instrText>
            </w:r>
            <w:r w:rsidR="00FE3C15">
              <w:rPr>
                <w:noProof/>
                <w:webHidden/>
              </w:rPr>
            </w:r>
            <w:r w:rsidR="00FE3C15">
              <w:rPr>
                <w:noProof/>
                <w:webHidden/>
              </w:rPr>
              <w:fldChar w:fldCharType="separate"/>
            </w:r>
            <w:r w:rsidR="00FE3C15">
              <w:rPr>
                <w:noProof/>
                <w:webHidden/>
              </w:rPr>
              <w:t>6</w:t>
            </w:r>
            <w:r w:rsidR="00FE3C15">
              <w:rPr>
                <w:noProof/>
                <w:webHidden/>
              </w:rPr>
              <w:fldChar w:fldCharType="end"/>
            </w:r>
          </w:hyperlink>
        </w:p>
        <w:p w:rsidR="00FE3C15" w:rsidRDefault="00196E33" w14:paraId="3E7273CD" w14:textId="2B3D6F02">
          <w:pPr>
            <w:pStyle w:val="TOC1"/>
            <w:tabs>
              <w:tab w:val="left" w:pos="432"/>
            </w:tabs>
            <w:rPr>
              <w:rFonts w:asciiTheme="minorHAnsi" w:hAnsiTheme="minorHAnsi"/>
              <w:sz w:val="22"/>
            </w:rPr>
          </w:pPr>
          <w:hyperlink w:history="1" w:anchor="_Toc524699083">
            <w:r w:rsidRPr="00B62B93" w:rsidR="00FE3C15">
              <w:rPr>
                <w:rStyle w:val="Hyperlink"/>
              </w:rPr>
              <w:t>2</w:t>
            </w:r>
            <w:r w:rsidR="00FE3C15">
              <w:rPr>
                <w:rFonts w:asciiTheme="minorHAnsi" w:hAnsiTheme="minorHAnsi"/>
                <w:sz w:val="22"/>
              </w:rPr>
              <w:tab/>
            </w:r>
            <w:r w:rsidRPr="00B62B93" w:rsidR="00FE3C15">
              <w:rPr>
                <w:rStyle w:val="Hyperlink"/>
              </w:rPr>
              <w:t>General Delivery Guidance</w:t>
            </w:r>
            <w:r w:rsidR="00FE3C15">
              <w:rPr>
                <w:webHidden/>
              </w:rPr>
              <w:tab/>
            </w:r>
            <w:r w:rsidR="00FE3C15">
              <w:rPr>
                <w:webHidden/>
              </w:rPr>
              <w:fldChar w:fldCharType="begin"/>
            </w:r>
            <w:r w:rsidR="00FE3C15">
              <w:rPr>
                <w:webHidden/>
              </w:rPr>
              <w:instrText xml:space="preserve"> PAGEREF _Toc524699083 \h </w:instrText>
            </w:r>
            <w:r w:rsidR="00FE3C15">
              <w:rPr>
                <w:webHidden/>
              </w:rPr>
            </w:r>
            <w:r w:rsidR="00FE3C15">
              <w:rPr>
                <w:webHidden/>
              </w:rPr>
              <w:fldChar w:fldCharType="separate"/>
            </w:r>
            <w:r w:rsidR="00FE3C15">
              <w:rPr>
                <w:webHidden/>
              </w:rPr>
              <w:t>7</w:t>
            </w:r>
            <w:r w:rsidR="00FE3C15">
              <w:rPr>
                <w:webHidden/>
              </w:rPr>
              <w:fldChar w:fldCharType="end"/>
            </w:r>
          </w:hyperlink>
        </w:p>
        <w:p w:rsidR="00FE3C15" w:rsidRDefault="00196E33" w14:paraId="47D15CE8" w14:textId="33F6A7B2">
          <w:pPr>
            <w:pStyle w:val="TOC2"/>
            <w:rPr>
              <w:rFonts w:asciiTheme="minorHAnsi" w:hAnsiTheme="minorHAnsi"/>
              <w:noProof/>
            </w:rPr>
          </w:pPr>
          <w:hyperlink w:history="1" w:anchor="_Toc524699084">
            <w:r w:rsidRPr="00B62B93" w:rsidR="00FE3C15">
              <w:rPr>
                <w:rStyle w:val="Hyperlink"/>
                <w:noProof/>
              </w:rPr>
              <w:t>2.1</w:t>
            </w:r>
            <w:r w:rsidR="00FE3C15">
              <w:rPr>
                <w:rFonts w:asciiTheme="minorHAnsi" w:hAnsiTheme="minorHAnsi"/>
                <w:noProof/>
              </w:rPr>
              <w:tab/>
            </w:r>
            <w:r w:rsidRPr="00B62B93" w:rsidR="00FE3C15">
              <w:rPr>
                <w:rStyle w:val="Hyperlink"/>
                <w:noProof/>
              </w:rPr>
              <w:t>Topic 1</w:t>
            </w:r>
            <w:r w:rsidR="00FE3C15">
              <w:rPr>
                <w:noProof/>
                <w:webHidden/>
              </w:rPr>
              <w:tab/>
            </w:r>
            <w:r w:rsidR="00FE3C15">
              <w:rPr>
                <w:noProof/>
                <w:webHidden/>
              </w:rPr>
              <w:fldChar w:fldCharType="begin"/>
            </w:r>
            <w:r w:rsidR="00FE3C15">
              <w:rPr>
                <w:noProof/>
                <w:webHidden/>
              </w:rPr>
              <w:instrText xml:space="preserve"> PAGEREF _Toc524699084 \h </w:instrText>
            </w:r>
            <w:r w:rsidR="00FE3C15">
              <w:rPr>
                <w:noProof/>
                <w:webHidden/>
              </w:rPr>
            </w:r>
            <w:r w:rsidR="00FE3C15">
              <w:rPr>
                <w:noProof/>
                <w:webHidden/>
              </w:rPr>
              <w:fldChar w:fldCharType="separate"/>
            </w:r>
            <w:r w:rsidR="00FE3C15">
              <w:rPr>
                <w:noProof/>
                <w:webHidden/>
              </w:rPr>
              <w:t>7</w:t>
            </w:r>
            <w:r w:rsidR="00FE3C15">
              <w:rPr>
                <w:noProof/>
                <w:webHidden/>
              </w:rPr>
              <w:fldChar w:fldCharType="end"/>
            </w:r>
          </w:hyperlink>
        </w:p>
        <w:p w:rsidR="00FE3C15" w:rsidRDefault="00196E33" w14:paraId="45E61D87" w14:textId="2FA6F186">
          <w:pPr>
            <w:pStyle w:val="TOC2"/>
            <w:rPr>
              <w:rFonts w:asciiTheme="minorHAnsi" w:hAnsiTheme="minorHAnsi"/>
              <w:noProof/>
            </w:rPr>
          </w:pPr>
          <w:hyperlink w:history="1" w:anchor="_Toc524699085">
            <w:r w:rsidRPr="00B62B93" w:rsidR="00FE3C15">
              <w:rPr>
                <w:rStyle w:val="Hyperlink"/>
                <w:noProof/>
              </w:rPr>
              <w:t>2.2</w:t>
            </w:r>
            <w:r w:rsidR="00FE3C15">
              <w:rPr>
                <w:rFonts w:asciiTheme="minorHAnsi" w:hAnsiTheme="minorHAnsi"/>
                <w:noProof/>
              </w:rPr>
              <w:tab/>
            </w:r>
            <w:r w:rsidRPr="00B62B93" w:rsidR="00FE3C15">
              <w:rPr>
                <w:rStyle w:val="Hyperlink"/>
                <w:noProof/>
              </w:rPr>
              <w:t>Topic 2</w:t>
            </w:r>
            <w:r w:rsidR="00FE3C15">
              <w:rPr>
                <w:noProof/>
                <w:webHidden/>
              </w:rPr>
              <w:tab/>
            </w:r>
            <w:r w:rsidR="00FE3C15">
              <w:rPr>
                <w:noProof/>
                <w:webHidden/>
              </w:rPr>
              <w:fldChar w:fldCharType="begin"/>
            </w:r>
            <w:r w:rsidR="00FE3C15">
              <w:rPr>
                <w:noProof/>
                <w:webHidden/>
              </w:rPr>
              <w:instrText xml:space="preserve"> PAGEREF _Toc524699085 \h </w:instrText>
            </w:r>
            <w:r w:rsidR="00FE3C15">
              <w:rPr>
                <w:noProof/>
                <w:webHidden/>
              </w:rPr>
            </w:r>
            <w:r w:rsidR="00FE3C15">
              <w:rPr>
                <w:noProof/>
                <w:webHidden/>
              </w:rPr>
              <w:fldChar w:fldCharType="separate"/>
            </w:r>
            <w:r w:rsidR="00FE3C15">
              <w:rPr>
                <w:noProof/>
                <w:webHidden/>
              </w:rPr>
              <w:t>7</w:t>
            </w:r>
            <w:r w:rsidR="00FE3C15">
              <w:rPr>
                <w:noProof/>
                <w:webHidden/>
              </w:rPr>
              <w:fldChar w:fldCharType="end"/>
            </w:r>
          </w:hyperlink>
        </w:p>
        <w:p w:rsidR="00FE3C15" w:rsidRDefault="00196E33" w14:paraId="28079771" w14:textId="6DA1D1A9">
          <w:pPr>
            <w:pStyle w:val="TOC1"/>
            <w:tabs>
              <w:tab w:val="left" w:pos="432"/>
            </w:tabs>
            <w:rPr>
              <w:rFonts w:asciiTheme="minorHAnsi" w:hAnsiTheme="minorHAnsi"/>
              <w:sz w:val="22"/>
            </w:rPr>
          </w:pPr>
          <w:hyperlink w:history="1" w:anchor="_Toc524699086">
            <w:r w:rsidRPr="00B62B93" w:rsidR="00FE3C15">
              <w:rPr>
                <w:rStyle w:val="Hyperlink"/>
              </w:rPr>
              <w:t>3</w:t>
            </w:r>
            <w:r w:rsidR="00FE3C15">
              <w:rPr>
                <w:rFonts w:asciiTheme="minorHAnsi" w:hAnsiTheme="minorHAnsi"/>
                <w:sz w:val="22"/>
              </w:rPr>
              <w:tab/>
            </w:r>
            <w:r w:rsidRPr="00B62B93" w:rsidR="00FE3C15">
              <w:rPr>
                <w:rStyle w:val="Hyperlink"/>
              </w:rPr>
              <w:t>Design Notes</w:t>
            </w:r>
            <w:r w:rsidR="00FE3C15">
              <w:rPr>
                <w:webHidden/>
              </w:rPr>
              <w:tab/>
            </w:r>
            <w:r w:rsidR="00FE3C15">
              <w:rPr>
                <w:webHidden/>
              </w:rPr>
              <w:fldChar w:fldCharType="begin"/>
            </w:r>
            <w:r w:rsidR="00FE3C15">
              <w:rPr>
                <w:webHidden/>
              </w:rPr>
              <w:instrText xml:space="preserve"> PAGEREF _Toc524699086 \h </w:instrText>
            </w:r>
            <w:r w:rsidR="00FE3C15">
              <w:rPr>
                <w:webHidden/>
              </w:rPr>
            </w:r>
            <w:r w:rsidR="00FE3C15">
              <w:rPr>
                <w:webHidden/>
              </w:rPr>
              <w:fldChar w:fldCharType="separate"/>
            </w:r>
            <w:r w:rsidR="00FE3C15">
              <w:rPr>
                <w:webHidden/>
              </w:rPr>
              <w:t>8</w:t>
            </w:r>
            <w:r w:rsidR="00FE3C15">
              <w:rPr>
                <w:webHidden/>
              </w:rPr>
              <w:fldChar w:fldCharType="end"/>
            </w:r>
          </w:hyperlink>
        </w:p>
        <w:p w:rsidR="00FE3C15" w:rsidRDefault="00196E33" w14:paraId="464983E5" w14:textId="5370887C">
          <w:pPr>
            <w:pStyle w:val="TOC2"/>
            <w:rPr>
              <w:rFonts w:asciiTheme="minorHAnsi" w:hAnsiTheme="minorHAnsi"/>
              <w:noProof/>
            </w:rPr>
          </w:pPr>
          <w:hyperlink w:history="1" w:anchor="_Toc524699087">
            <w:r w:rsidRPr="00B62B93" w:rsidR="00FE3C15">
              <w:rPr>
                <w:rStyle w:val="Hyperlink"/>
                <w:noProof/>
              </w:rPr>
              <w:t>3.1</w:t>
            </w:r>
            <w:r w:rsidR="00FE3C15">
              <w:rPr>
                <w:rFonts w:asciiTheme="minorHAnsi" w:hAnsiTheme="minorHAnsi"/>
                <w:noProof/>
              </w:rPr>
              <w:tab/>
            </w:r>
            <w:r w:rsidRPr="00B62B93" w:rsidR="00FE3C15">
              <w:rPr>
                <w:rStyle w:val="Hyperlink"/>
                <w:noProof/>
              </w:rPr>
              <w:t>Note 1</w:t>
            </w:r>
            <w:r w:rsidR="00FE3C15">
              <w:rPr>
                <w:noProof/>
                <w:webHidden/>
              </w:rPr>
              <w:tab/>
            </w:r>
            <w:r w:rsidR="00FE3C15">
              <w:rPr>
                <w:noProof/>
                <w:webHidden/>
              </w:rPr>
              <w:fldChar w:fldCharType="begin"/>
            </w:r>
            <w:r w:rsidR="00FE3C15">
              <w:rPr>
                <w:noProof/>
                <w:webHidden/>
              </w:rPr>
              <w:instrText xml:space="preserve"> PAGEREF _Toc524699087 \h </w:instrText>
            </w:r>
            <w:r w:rsidR="00FE3C15">
              <w:rPr>
                <w:noProof/>
                <w:webHidden/>
              </w:rPr>
            </w:r>
            <w:r w:rsidR="00FE3C15">
              <w:rPr>
                <w:noProof/>
                <w:webHidden/>
              </w:rPr>
              <w:fldChar w:fldCharType="separate"/>
            </w:r>
            <w:r w:rsidR="00FE3C15">
              <w:rPr>
                <w:noProof/>
                <w:webHidden/>
              </w:rPr>
              <w:t>8</w:t>
            </w:r>
            <w:r w:rsidR="00FE3C15">
              <w:rPr>
                <w:noProof/>
                <w:webHidden/>
              </w:rPr>
              <w:fldChar w:fldCharType="end"/>
            </w:r>
          </w:hyperlink>
        </w:p>
        <w:p w:rsidR="00FE3C15" w:rsidRDefault="00196E33" w14:paraId="0D55CABA" w14:textId="2C58C73B">
          <w:pPr>
            <w:pStyle w:val="TOC2"/>
            <w:rPr>
              <w:rFonts w:asciiTheme="minorHAnsi" w:hAnsiTheme="minorHAnsi"/>
              <w:noProof/>
            </w:rPr>
          </w:pPr>
          <w:hyperlink w:history="1" w:anchor="_Toc524699088">
            <w:r w:rsidRPr="00B62B93" w:rsidR="00FE3C15">
              <w:rPr>
                <w:rStyle w:val="Hyperlink"/>
                <w:noProof/>
              </w:rPr>
              <w:t>3.2</w:t>
            </w:r>
            <w:r w:rsidR="00FE3C15">
              <w:rPr>
                <w:rFonts w:asciiTheme="minorHAnsi" w:hAnsiTheme="minorHAnsi"/>
                <w:noProof/>
              </w:rPr>
              <w:tab/>
            </w:r>
            <w:r w:rsidRPr="00B62B93" w:rsidR="00FE3C15">
              <w:rPr>
                <w:rStyle w:val="Hyperlink"/>
                <w:noProof/>
              </w:rPr>
              <w:t>Note 2</w:t>
            </w:r>
            <w:r w:rsidR="00FE3C15">
              <w:rPr>
                <w:noProof/>
                <w:webHidden/>
              </w:rPr>
              <w:tab/>
            </w:r>
            <w:r w:rsidR="00FE3C15">
              <w:rPr>
                <w:noProof/>
                <w:webHidden/>
              </w:rPr>
              <w:fldChar w:fldCharType="begin"/>
            </w:r>
            <w:r w:rsidR="00FE3C15">
              <w:rPr>
                <w:noProof/>
                <w:webHidden/>
              </w:rPr>
              <w:instrText xml:space="preserve"> PAGEREF _Toc524699088 \h </w:instrText>
            </w:r>
            <w:r w:rsidR="00FE3C15">
              <w:rPr>
                <w:noProof/>
                <w:webHidden/>
              </w:rPr>
            </w:r>
            <w:r w:rsidR="00FE3C15">
              <w:rPr>
                <w:noProof/>
                <w:webHidden/>
              </w:rPr>
              <w:fldChar w:fldCharType="separate"/>
            </w:r>
            <w:r w:rsidR="00FE3C15">
              <w:rPr>
                <w:noProof/>
                <w:webHidden/>
              </w:rPr>
              <w:t>8</w:t>
            </w:r>
            <w:r w:rsidR="00FE3C15">
              <w:rPr>
                <w:noProof/>
                <w:webHidden/>
              </w:rPr>
              <w:fldChar w:fldCharType="end"/>
            </w:r>
          </w:hyperlink>
        </w:p>
        <w:p w:rsidR="00FE3C15" w:rsidRDefault="00196E33" w14:paraId="2F4EEF94" w14:textId="5F068F63">
          <w:pPr>
            <w:pStyle w:val="TOC1"/>
            <w:tabs>
              <w:tab w:val="left" w:pos="432"/>
            </w:tabs>
            <w:rPr>
              <w:rFonts w:asciiTheme="minorHAnsi" w:hAnsiTheme="minorHAnsi"/>
              <w:sz w:val="22"/>
            </w:rPr>
          </w:pPr>
          <w:hyperlink w:history="1" w:anchor="_Toc524699089">
            <w:r w:rsidRPr="00B62B93" w:rsidR="00FE3C15">
              <w:rPr>
                <w:rStyle w:val="Hyperlink"/>
              </w:rPr>
              <w:t>4</w:t>
            </w:r>
            <w:r w:rsidR="00FE3C15">
              <w:rPr>
                <w:rFonts w:asciiTheme="minorHAnsi" w:hAnsiTheme="minorHAnsi"/>
                <w:sz w:val="22"/>
              </w:rPr>
              <w:tab/>
            </w:r>
            <w:r w:rsidRPr="00B62B93" w:rsidR="00FE3C15">
              <w:rPr>
                <w:rStyle w:val="Hyperlink"/>
              </w:rPr>
              <w:t>Procedures</w:t>
            </w:r>
            <w:r w:rsidR="00FE3C15">
              <w:rPr>
                <w:webHidden/>
              </w:rPr>
              <w:tab/>
            </w:r>
            <w:r w:rsidR="00FE3C15">
              <w:rPr>
                <w:webHidden/>
              </w:rPr>
              <w:fldChar w:fldCharType="begin"/>
            </w:r>
            <w:r w:rsidR="00FE3C15">
              <w:rPr>
                <w:webHidden/>
              </w:rPr>
              <w:instrText xml:space="preserve"> PAGEREF _Toc524699089 \h </w:instrText>
            </w:r>
            <w:r w:rsidR="00FE3C15">
              <w:rPr>
                <w:webHidden/>
              </w:rPr>
            </w:r>
            <w:r w:rsidR="00FE3C15">
              <w:rPr>
                <w:webHidden/>
              </w:rPr>
              <w:fldChar w:fldCharType="separate"/>
            </w:r>
            <w:r w:rsidR="00FE3C15">
              <w:rPr>
                <w:webHidden/>
              </w:rPr>
              <w:t>9</w:t>
            </w:r>
            <w:r w:rsidR="00FE3C15">
              <w:rPr>
                <w:webHidden/>
              </w:rPr>
              <w:fldChar w:fldCharType="end"/>
            </w:r>
          </w:hyperlink>
        </w:p>
        <w:p w:rsidR="00FE3C15" w:rsidRDefault="00196E33" w14:paraId="0249C87A" w14:textId="48DA382F">
          <w:pPr>
            <w:pStyle w:val="TOC2"/>
            <w:rPr>
              <w:rFonts w:asciiTheme="minorHAnsi" w:hAnsiTheme="minorHAnsi"/>
              <w:noProof/>
            </w:rPr>
          </w:pPr>
          <w:hyperlink w:history="1" w:anchor="_Toc524699090">
            <w:r w:rsidRPr="00B62B93" w:rsidR="00FE3C15">
              <w:rPr>
                <w:rStyle w:val="Hyperlink"/>
                <w:noProof/>
              </w:rPr>
              <w:t>4.1</w:t>
            </w:r>
            <w:r w:rsidR="00FE3C15">
              <w:rPr>
                <w:rFonts w:asciiTheme="minorHAnsi" w:hAnsiTheme="minorHAnsi"/>
                <w:noProof/>
              </w:rPr>
              <w:tab/>
            </w:r>
            <w:r w:rsidRPr="00B62B93" w:rsidR="00FE3C15">
              <w:rPr>
                <w:rStyle w:val="Hyperlink"/>
                <w:noProof/>
              </w:rPr>
              <w:t>Section 1</w:t>
            </w:r>
            <w:r w:rsidR="00FE3C15">
              <w:rPr>
                <w:noProof/>
                <w:webHidden/>
              </w:rPr>
              <w:tab/>
            </w:r>
            <w:r w:rsidR="00FE3C15">
              <w:rPr>
                <w:noProof/>
                <w:webHidden/>
              </w:rPr>
              <w:fldChar w:fldCharType="begin"/>
            </w:r>
            <w:r w:rsidR="00FE3C15">
              <w:rPr>
                <w:noProof/>
                <w:webHidden/>
              </w:rPr>
              <w:instrText xml:space="preserve"> PAGEREF _Toc524699090 \h </w:instrText>
            </w:r>
            <w:r w:rsidR="00FE3C15">
              <w:rPr>
                <w:noProof/>
                <w:webHidden/>
              </w:rPr>
            </w:r>
            <w:r w:rsidR="00FE3C15">
              <w:rPr>
                <w:noProof/>
                <w:webHidden/>
              </w:rPr>
              <w:fldChar w:fldCharType="separate"/>
            </w:r>
            <w:r w:rsidR="00FE3C15">
              <w:rPr>
                <w:noProof/>
                <w:webHidden/>
              </w:rPr>
              <w:t>9</w:t>
            </w:r>
            <w:r w:rsidR="00FE3C15">
              <w:rPr>
                <w:noProof/>
                <w:webHidden/>
              </w:rPr>
              <w:fldChar w:fldCharType="end"/>
            </w:r>
          </w:hyperlink>
        </w:p>
        <w:p w:rsidR="00FE3C15" w:rsidRDefault="00196E33" w14:paraId="639C9D47" w14:textId="2F0D929F">
          <w:pPr>
            <w:pStyle w:val="TOC3"/>
            <w:rPr>
              <w:rFonts w:asciiTheme="minorHAnsi" w:hAnsiTheme="minorHAnsi" w:eastAsiaTheme="minorEastAsia"/>
              <w:noProof/>
              <w:spacing w:val="0"/>
              <w:sz w:val="22"/>
              <w:szCs w:val="22"/>
            </w:rPr>
          </w:pPr>
          <w:hyperlink w:history="1" w:anchor="_Toc524699091">
            <w:r w:rsidRPr="00B62B93" w:rsidR="00FE3C15">
              <w:rPr>
                <w:rStyle w:val="Hyperlink"/>
                <w:noProof/>
                <w14:scene3d>
                  <w14:camera w14:prst="orthographicFront"/>
                  <w14:lightRig w14:rig="threePt" w14:dir="t">
                    <w14:rot w14:lat="0" w14:lon="0" w14:rev="0"/>
                  </w14:lightRig>
                </w14:scene3d>
              </w:rPr>
              <w:t>4.1.1</w:t>
            </w:r>
            <w:r w:rsidR="00FE3C15">
              <w:rPr>
                <w:rFonts w:asciiTheme="minorHAnsi" w:hAnsiTheme="minorHAnsi" w:eastAsiaTheme="minorEastAsia"/>
                <w:noProof/>
                <w:spacing w:val="0"/>
                <w:sz w:val="22"/>
                <w:szCs w:val="22"/>
              </w:rPr>
              <w:tab/>
            </w:r>
            <w:r w:rsidRPr="00B62B93" w:rsidR="00FE3C15">
              <w:rPr>
                <w:rStyle w:val="Hyperlink"/>
                <w:noProof/>
              </w:rPr>
              <w:t>Procedure 1</w:t>
            </w:r>
            <w:r w:rsidR="00FE3C15">
              <w:rPr>
                <w:noProof/>
                <w:webHidden/>
              </w:rPr>
              <w:tab/>
            </w:r>
            <w:r w:rsidR="00FE3C15">
              <w:rPr>
                <w:noProof/>
                <w:webHidden/>
              </w:rPr>
              <w:fldChar w:fldCharType="begin"/>
            </w:r>
            <w:r w:rsidR="00FE3C15">
              <w:rPr>
                <w:noProof/>
                <w:webHidden/>
              </w:rPr>
              <w:instrText xml:space="preserve"> PAGEREF _Toc524699091 \h </w:instrText>
            </w:r>
            <w:r w:rsidR="00FE3C15">
              <w:rPr>
                <w:noProof/>
                <w:webHidden/>
              </w:rPr>
            </w:r>
            <w:r w:rsidR="00FE3C15">
              <w:rPr>
                <w:noProof/>
                <w:webHidden/>
              </w:rPr>
              <w:fldChar w:fldCharType="separate"/>
            </w:r>
            <w:r w:rsidR="00FE3C15">
              <w:rPr>
                <w:noProof/>
                <w:webHidden/>
              </w:rPr>
              <w:t>9</w:t>
            </w:r>
            <w:r w:rsidR="00FE3C15">
              <w:rPr>
                <w:noProof/>
                <w:webHidden/>
              </w:rPr>
              <w:fldChar w:fldCharType="end"/>
            </w:r>
          </w:hyperlink>
        </w:p>
        <w:p w:rsidR="00FE3C15" w:rsidRDefault="00196E33" w14:paraId="0A4A860A" w14:textId="27530887">
          <w:pPr>
            <w:pStyle w:val="TOC3"/>
            <w:rPr>
              <w:rFonts w:asciiTheme="minorHAnsi" w:hAnsiTheme="minorHAnsi" w:eastAsiaTheme="minorEastAsia"/>
              <w:noProof/>
              <w:spacing w:val="0"/>
              <w:sz w:val="22"/>
              <w:szCs w:val="22"/>
            </w:rPr>
          </w:pPr>
          <w:hyperlink w:history="1" w:anchor="_Toc524699092">
            <w:r w:rsidRPr="00B62B93" w:rsidR="00FE3C15">
              <w:rPr>
                <w:rStyle w:val="Hyperlink"/>
                <w:noProof/>
                <w14:scene3d>
                  <w14:camera w14:prst="orthographicFront"/>
                  <w14:lightRig w14:rig="threePt" w14:dir="t">
                    <w14:rot w14:lat="0" w14:lon="0" w14:rev="0"/>
                  </w14:lightRig>
                </w14:scene3d>
              </w:rPr>
              <w:t>4.1.2</w:t>
            </w:r>
            <w:r w:rsidR="00FE3C15">
              <w:rPr>
                <w:rFonts w:asciiTheme="minorHAnsi" w:hAnsiTheme="minorHAnsi" w:eastAsiaTheme="minorEastAsia"/>
                <w:noProof/>
                <w:spacing w:val="0"/>
                <w:sz w:val="22"/>
                <w:szCs w:val="22"/>
              </w:rPr>
              <w:tab/>
            </w:r>
            <w:r w:rsidRPr="00B62B93" w:rsidR="00FE3C15">
              <w:rPr>
                <w:rStyle w:val="Hyperlink"/>
                <w:noProof/>
              </w:rPr>
              <w:t>Procedure 2</w:t>
            </w:r>
            <w:r w:rsidR="00FE3C15">
              <w:rPr>
                <w:noProof/>
                <w:webHidden/>
              </w:rPr>
              <w:tab/>
            </w:r>
            <w:r w:rsidR="00FE3C15">
              <w:rPr>
                <w:noProof/>
                <w:webHidden/>
              </w:rPr>
              <w:fldChar w:fldCharType="begin"/>
            </w:r>
            <w:r w:rsidR="00FE3C15">
              <w:rPr>
                <w:noProof/>
                <w:webHidden/>
              </w:rPr>
              <w:instrText xml:space="preserve"> PAGEREF _Toc524699092 \h </w:instrText>
            </w:r>
            <w:r w:rsidR="00FE3C15">
              <w:rPr>
                <w:noProof/>
                <w:webHidden/>
              </w:rPr>
            </w:r>
            <w:r w:rsidR="00FE3C15">
              <w:rPr>
                <w:noProof/>
                <w:webHidden/>
              </w:rPr>
              <w:fldChar w:fldCharType="separate"/>
            </w:r>
            <w:r w:rsidR="00FE3C15">
              <w:rPr>
                <w:noProof/>
                <w:webHidden/>
              </w:rPr>
              <w:t>9</w:t>
            </w:r>
            <w:r w:rsidR="00FE3C15">
              <w:rPr>
                <w:noProof/>
                <w:webHidden/>
              </w:rPr>
              <w:fldChar w:fldCharType="end"/>
            </w:r>
          </w:hyperlink>
        </w:p>
        <w:p w:rsidR="00FE3C15" w:rsidRDefault="00196E33" w14:paraId="6804DE8F" w14:textId="058396CC">
          <w:pPr>
            <w:pStyle w:val="TOC2"/>
            <w:rPr>
              <w:rFonts w:asciiTheme="minorHAnsi" w:hAnsiTheme="minorHAnsi"/>
              <w:noProof/>
            </w:rPr>
          </w:pPr>
          <w:hyperlink w:history="1" w:anchor="_Toc524699093">
            <w:r w:rsidRPr="00B62B93" w:rsidR="00FE3C15">
              <w:rPr>
                <w:rStyle w:val="Hyperlink"/>
                <w:noProof/>
              </w:rPr>
              <w:t>4.2</w:t>
            </w:r>
            <w:r w:rsidR="00FE3C15">
              <w:rPr>
                <w:rFonts w:asciiTheme="minorHAnsi" w:hAnsiTheme="minorHAnsi"/>
                <w:noProof/>
              </w:rPr>
              <w:tab/>
            </w:r>
            <w:r w:rsidRPr="00B62B93" w:rsidR="00FE3C15">
              <w:rPr>
                <w:rStyle w:val="Hyperlink"/>
                <w:noProof/>
              </w:rPr>
              <w:t>Section 2</w:t>
            </w:r>
            <w:r w:rsidR="00FE3C15">
              <w:rPr>
                <w:noProof/>
                <w:webHidden/>
              </w:rPr>
              <w:tab/>
            </w:r>
            <w:r w:rsidR="00FE3C15">
              <w:rPr>
                <w:noProof/>
                <w:webHidden/>
              </w:rPr>
              <w:fldChar w:fldCharType="begin"/>
            </w:r>
            <w:r w:rsidR="00FE3C15">
              <w:rPr>
                <w:noProof/>
                <w:webHidden/>
              </w:rPr>
              <w:instrText xml:space="preserve"> PAGEREF _Toc524699093 \h </w:instrText>
            </w:r>
            <w:r w:rsidR="00FE3C15">
              <w:rPr>
                <w:noProof/>
                <w:webHidden/>
              </w:rPr>
            </w:r>
            <w:r w:rsidR="00FE3C15">
              <w:rPr>
                <w:noProof/>
                <w:webHidden/>
              </w:rPr>
              <w:fldChar w:fldCharType="separate"/>
            </w:r>
            <w:r w:rsidR="00FE3C15">
              <w:rPr>
                <w:noProof/>
                <w:webHidden/>
              </w:rPr>
              <w:t>9</w:t>
            </w:r>
            <w:r w:rsidR="00FE3C15">
              <w:rPr>
                <w:noProof/>
                <w:webHidden/>
              </w:rPr>
              <w:fldChar w:fldCharType="end"/>
            </w:r>
          </w:hyperlink>
        </w:p>
        <w:p w:rsidR="00FE3C15" w:rsidRDefault="00196E33" w14:paraId="1DDB053E" w14:textId="44BD0167">
          <w:pPr>
            <w:pStyle w:val="TOC3"/>
            <w:rPr>
              <w:rFonts w:asciiTheme="minorHAnsi" w:hAnsiTheme="minorHAnsi" w:eastAsiaTheme="minorEastAsia"/>
              <w:noProof/>
              <w:spacing w:val="0"/>
              <w:sz w:val="22"/>
              <w:szCs w:val="22"/>
            </w:rPr>
          </w:pPr>
          <w:hyperlink w:history="1" w:anchor="_Toc524699094">
            <w:r w:rsidRPr="00B62B93" w:rsidR="00FE3C15">
              <w:rPr>
                <w:rStyle w:val="Hyperlink"/>
                <w:noProof/>
                <w14:scene3d>
                  <w14:camera w14:prst="orthographicFront"/>
                  <w14:lightRig w14:rig="threePt" w14:dir="t">
                    <w14:rot w14:lat="0" w14:lon="0" w14:rev="0"/>
                  </w14:lightRig>
                </w14:scene3d>
              </w:rPr>
              <w:t>4.2.1</w:t>
            </w:r>
            <w:r w:rsidR="00FE3C15">
              <w:rPr>
                <w:rFonts w:asciiTheme="minorHAnsi" w:hAnsiTheme="minorHAnsi" w:eastAsiaTheme="minorEastAsia"/>
                <w:noProof/>
                <w:spacing w:val="0"/>
                <w:sz w:val="22"/>
                <w:szCs w:val="22"/>
              </w:rPr>
              <w:tab/>
            </w:r>
            <w:r w:rsidRPr="00B62B93" w:rsidR="00FE3C15">
              <w:rPr>
                <w:rStyle w:val="Hyperlink"/>
                <w:noProof/>
              </w:rPr>
              <w:t>Procedure 1</w:t>
            </w:r>
            <w:r w:rsidR="00FE3C15">
              <w:rPr>
                <w:noProof/>
                <w:webHidden/>
              </w:rPr>
              <w:tab/>
            </w:r>
            <w:r w:rsidR="00FE3C15">
              <w:rPr>
                <w:noProof/>
                <w:webHidden/>
              </w:rPr>
              <w:fldChar w:fldCharType="begin"/>
            </w:r>
            <w:r w:rsidR="00FE3C15">
              <w:rPr>
                <w:noProof/>
                <w:webHidden/>
              </w:rPr>
              <w:instrText xml:space="preserve"> PAGEREF _Toc524699094 \h </w:instrText>
            </w:r>
            <w:r w:rsidR="00FE3C15">
              <w:rPr>
                <w:noProof/>
                <w:webHidden/>
              </w:rPr>
            </w:r>
            <w:r w:rsidR="00FE3C15">
              <w:rPr>
                <w:noProof/>
                <w:webHidden/>
              </w:rPr>
              <w:fldChar w:fldCharType="separate"/>
            </w:r>
            <w:r w:rsidR="00FE3C15">
              <w:rPr>
                <w:noProof/>
                <w:webHidden/>
              </w:rPr>
              <w:t>9</w:t>
            </w:r>
            <w:r w:rsidR="00FE3C15">
              <w:rPr>
                <w:noProof/>
                <w:webHidden/>
              </w:rPr>
              <w:fldChar w:fldCharType="end"/>
            </w:r>
          </w:hyperlink>
        </w:p>
        <w:p w:rsidR="00FE3C15" w:rsidRDefault="00196E33" w14:paraId="7664E793" w14:textId="09134EF5">
          <w:pPr>
            <w:pStyle w:val="TOC3"/>
            <w:rPr>
              <w:rFonts w:asciiTheme="minorHAnsi" w:hAnsiTheme="minorHAnsi" w:eastAsiaTheme="minorEastAsia"/>
              <w:noProof/>
              <w:spacing w:val="0"/>
              <w:sz w:val="22"/>
              <w:szCs w:val="22"/>
            </w:rPr>
          </w:pPr>
          <w:hyperlink w:history="1" w:anchor="_Toc524699095">
            <w:r w:rsidRPr="00B62B93" w:rsidR="00FE3C15">
              <w:rPr>
                <w:rStyle w:val="Hyperlink"/>
                <w:noProof/>
                <w14:scene3d>
                  <w14:camera w14:prst="orthographicFront"/>
                  <w14:lightRig w14:rig="threePt" w14:dir="t">
                    <w14:rot w14:lat="0" w14:lon="0" w14:rev="0"/>
                  </w14:lightRig>
                </w14:scene3d>
              </w:rPr>
              <w:t>4.2.2</w:t>
            </w:r>
            <w:r w:rsidR="00FE3C15">
              <w:rPr>
                <w:rFonts w:asciiTheme="minorHAnsi" w:hAnsiTheme="minorHAnsi" w:eastAsiaTheme="minorEastAsia"/>
                <w:noProof/>
                <w:spacing w:val="0"/>
                <w:sz w:val="22"/>
                <w:szCs w:val="22"/>
              </w:rPr>
              <w:tab/>
            </w:r>
            <w:r w:rsidRPr="00B62B93" w:rsidR="00FE3C15">
              <w:rPr>
                <w:rStyle w:val="Hyperlink"/>
                <w:noProof/>
              </w:rPr>
              <w:t>Procedure 2</w:t>
            </w:r>
            <w:r w:rsidR="00FE3C15">
              <w:rPr>
                <w:noProof/>
                <w:webHidden/>
              </w:rPr>
              <w:tab/>
            </w:r>
            <w:r w:rsidR="00FE3C15">
              <w:rPr>
                <w:noProof/>
                <w:webHidden/>
              </w:rPr>
              <w:fldChar w:fldCharType="begin"/>
            </w:r>
            <w:r w:rsidR="00FE3C15">
              <w:rPr>
                <w:noProof/>
                <w:webHidden/>
              </w:rPr>
              <w:instrText xml:space="preserve"> PAGEREF _Toc524699095 \h </w:instrText>
            </w:r>
            <w:r w:rsidR="00FE3C15">
              <w:rPr>
                <w:noProof/>
                <w:webHidden/>
              </w:rPr>
            </w:r>
            <w:r w:rsidR="00FE3C15">
              <w:rPr>
                <w:noProof/>
                <w:webHidden/>
              </w:rPr>
              <w:fldChar w:fldCharType="separate"/>
            </w:r>
            <w:r w:rsidR="00FE3C15">
              <w:rPr>
                <w:noProof/>
                <w:webHidden/>
              </w:rPr>
              <w:t>9</w:t>
            </w:r>
            <w:r w:rsidR="00FE3C15">
              <w:rPr>
                <w:noProof/>
                <w:webHidden/>
              </w:rPr>
              <w:fldChar w:fldCharType="end"/>
            </w:r>
          </w:hyperlink>
        </w:p>
        <w:p w:rsidR="00FE3C15" w:rsidRDefault="00196E33" w14:paraId="1814DA41" w14:textId="10F0D3B4">
          <w:pPr>
            <w:pStyle w:val="TOC1"/>
            <w:tabs>
              <w:tab w:val="left" w:pos="432"/>
            </w:tabs>
            <w:rPr>
              <w:rFonts w:asciiTheme="minorHAnsi" w:hAnsiTheme="minorHAnsi"/>
              <w:sz w:val="22"/>
            </w:rPr>
          </w:pPr>
          <w:hyperlink w:history="1" w:anchor="_Toc524699096">
            <w:r w:rsidRPr="00B62B93" w:rsidR="00FE3C15">
              <w:rPr>
                <w:rStyle w:val="Hyperlink"/>
              </w:rPr>
              <w:t>5</w:t>
            </w:r>
            <w:r w:rsidR="00FE3C15">
              <w:rPr>
                <w:rFonts w:asciiTheme="minorHAnsi" w:hAnsiTheme="minorHAnsi"/>
                <w:sz w:val="22"/>
              </w:rPr>
              <w:tab/>
            </w:r>
            <w:r w:rsidRPr="00B62B93" w:rsidR="00FE3C15">
              <w:rPr>
                <w:rStyle w:val="Hyperlink"/>
              </w:rPr>
              <w:t>Known Issues</w:t>
            </w:r>
            <w:r w:rsidR="00FE3C15">
              <w:rPr>
                <w:webHidden/>
              </w:rPr>
              <w:tab/>
            </w:r>
            <w:r w:rsidR="00FE3C15">
              <w:rPr>
                <w:webHidden/>
              </w:rPr>
              <w:fldChar w:fldCharType="begin"/>
            </w:r>
            <w:r w:rsidR="00FE3C15">
              <w:rPr>
                <w:webHidden/>
              </w:rPr>
              <w:instrText xml:space="preserve"> PAGEREF _Toc524699096 \h </w:instrText>
            </w:r>
            <w:r w:rsidR="00FE3C15">
              <w:rPr>
                <w:webHidden/>
              </w:rPr>
            </w:r>
            <w:r w:rsidR="00FE3C15">
              <w:rPr>
                <w:webHidden/>
              </w:rPr>
              <w:fldChar w:fldCharType="separate"/>
            </w:r>
            <w:r w:rsidR="00FE3C15">
              <w:rPr>
                <w:webHidden/>
              </w:rPr>
              <w:t>10</w:t>
            </w:r>
            <w:r w:rsidR="00FE3C15">
              <w:rPr>
                <w:webHidden/>
              </w:rPr>
              <w:fldChar w:fldCharType="end"/>
            </w:r>
          </w:hyperlink>
        </w:p>
        <w:p w:rsidR="00FE3C15" w:rsidRDefault="00196E33" w14:paraId="7305C029" w14:textId="796B686E">
          <w:pPr>
            <w:pStyle w:val="TOC2"/>
            <w:rPr>
              <w:rFonts w:asciiTheme="minorHAnsi" w:hAnsiTheme="minorHAnsi"/>
              <w:noProof/>
            </w:rPr>
          </w:pPr>
          <w:hyperlink w:history="1" w:anchor="_Toc524699097">
            <w:r w:rsidRPr="00B62B93" w:rsidR="00FE3C15">
              <w:rPr>
                <w:rStyle w:val="Hyperlink"/>
                <w:noProof/>
              </w:rPr>
              <w:t>5.1</w:t>
            </w:r>
            <w:r w:rsidR="00FE3C15">
              <w:rPr>
                <w:rFonts w:asciiTheme="minorHAnsi" w:hAnsiTheme="minorHAnsi"/>
                <w:noProof/>
              </w:rPr>
              <w:tab/>
            </w:r>
            <w:r w:rsidRPr="00B62B93" w:rsidR="00FE3C15">
              <w:rPr>
                <w:rStyle w:val="Hyperlink"/>
                <w:noProof/>
              </w:rPr>
              <w:t>Issue 1</w:t>
            </w:r>
            <w:r w:rsidR="00FE3C15">
              <w:rPr>
                <w:noProof/>
                <w:webHidden/>
              </w:rPr>
              <w:tab/>
            </w:r>
            <w:r w:rsidR="00FE3C15">
              <w:rPr>
                <w:noProof/>
                <w:webHidden/>
              </w:rPr>
              <w:fldChar w:fldCharType="begin"/>
            </w:r>
            <w:r w:rsidR="00FE3C15">
              <w:rPr>
                <w:noProof/>
                <w:webHidden/>
              </w:rPr>
              <w:instrText xml:space="preserve"> PAGEREF _Toc524699097 \h </w:instrText>
            </w:r>
            <w:r w:rsidR="00FE3C15">
              <w:rPr>
                <w:noProof/>
                <w:webHidden/>
              </w:rPr>
            </w:r>
            <w:r w:rsidR="00FE3C15">
              <w:rPr>
                <w:noProof/>
                <w:webHidden/>
              </w:rPr>
              <w:fldChar w:fldCharType="separate"/>
            </w:r>
            <w:r w:rsidR="00FE3C15">
              <w:rPr>
                <w:noProof/>
                <w:webHidden/>
              </w:rPr>
              <w:t>10</w:t>
            </w:r>
            <w:r w:rsidR="00FE3C15">
              <w:rPr>
                <w:noProof/>
                <w:webHidden/>
              </w:rPr>
              <w:fldChar w:fldCharType="end"/>
            </w:r>
          </w:hyperlink>
        </w:p>
        <w:p w:rsidR="00FE3C15" w:rsidRDefault="00196E33" w14:paraId="3EA9C8D9" w14:textId="074844ED">
          <w:pPr>
            <w:pStyle w:val="TOC2"/>
            <w:rPr>
              <w:rFonts w:asciiTheme="minorHAnsi" w:hAnsiTheme="minorHAnsi"/>
              <w:noProof/>
            </w:rPr>
          </w:pPr>
          <w:hyperlink w:history="1" w:anchor="_Toc524699098">
            <w:r w:rsidRPr="00B62B93" w:rsidR="00FE3C15">
              <w:rPr>
                <w:rStyle w:val="Hyperlink"/>
                <w:noProof/>
              </w:rPr>
              <w:t>5.2</w:t>
            </w:r>
            <w:r w:rsidR="00FE3C15">
              <w:rPr>
                <w:rFonts w:asciiTheme="minorHAnsi" w:hAnsiTheme="minorHAnsi"/>
                <w:noProof/>
              </w:rPr>
              <w:tab/>
            </w:r>
            <w:r w:rsidRPr="00B62B93" w:rsidR="00FE3C15">
              <w:rPr>
                <w:rStyle w:val="Hyperlink"/>
                <w:noProof/>
              </w:rPr>
              <w:t>Issue 2</w:t>
            </w:r>
            <w:r w:rsidR="00FE3C15">
              <w:rPr>
                <w:noProof/>
                <w:webHidden/>
              </w:rPr>
              <w:tab/>
            </w:r>
            <w:r w:rsidR="00FE3C15">
              <w:rPr>
                <w:noProof/>
                <w:webHidden/>
              </w:rPr>
              <w:fldChar w:fldCharType="begin"/>
            </w:r>
            <w:r w:rsidR="00FE3C15">
              <w:rPr>
                <w:noProof/>
                <w:webHidden/>
              </w:rPr>
              <w:instrText xml:space="preserve"> PAGEREF _Toc524699098 \h </w:instrText>
            </w:r>
            <w:r w:rsidR="00FE3C15">
              <w:rPr>
                <w:noProof/>
                <w:webHidden/>
              </w:rPr>
            </w:r>
            <w:r w:rsidR="00FE3C15">
              <w:rPr>
                <w:noProof/>
                <w:webHidden/>
              </w:rPr>
              <w:fldChar w:fldCharType="separate"/>
            </w:r>
            <w:r w:rsidR="00FE3C15">
              <w:rPr>
                <w:noProof/>
                <w:webHidden/>
              </w:rPr>
              <w:t>10</w:t>
            </w:r>
            <w:r w:rsidR="00FE3C15">
              <w:rPr>
                <w:noProof/>
                <w:webHidden/>
              </w:rPr>
              <w:fldChar w:fldCharType="end"/>
            </w:r>
          </w:hyperlink>
        </w:p>
        <w:p w:rsidR="00FE3C15" w:rsidRDefault="00196E33" w14:paraId="128B12AA" w14:textId="538D8F8A">
          <w:pPr>
            <w:pStyle w:val="TOC1"/>
            <w:tabs>
              <w:tab w:val="left" w:pos="432"/>
            </w:tabs>
            <w:rPr>
              <w:rFonts w:asciiTheme="minorHAnsi" w:hAnsiTheme="minorHAnsi"/>
              <w:sz w:val="22"/>
            </w:rPr>
          </w:pPr>
          <w:hyperlink w:history="1" w:anchor="_Toc524699099">
            <w:r w:rsidRPr="00B62B93" w:rsidR="00FE3C15">
              <w:rPr>
                <w:rStyle w:val="Hyperlink"/>
              </w:rPr>
              <w:t>6</w:t>
            </w:r>
            <w:r w:rsidR="00FE3C15">
              <w:rPr>
                <w:rFonts w:asciiTheme="minorHAnsi" w:hAnsiTheme="minorHAnsi"/>
                <w:sz w:val="22"/>
              </w:rPr>
              <w:tab/>
            </w:r>
            <w:r w:rsidRPr="00B62B93" w:rsidR="00FE3C15">
              <w:rPr>
                <w:rStyle w:val="Hyperlink"/>
              </w:rPr>
              <w:t>Available Information</w:t>
            </w:r>
            <w:r w:rsidR="00FE3C15">
              <w:rPr>
                <w:webHidden/>
              </w:rPr>
              <w:tab/>
            </w:r>
            <w:r w:rsidR="00FE3C15">
              <w:rPr>
                <w:webHidden/>
              </w:rPr>
              <w:fldChar w:fldCharType="begin"/>
            </w:r>
            <w:r w:rsidR="00FE3C15">
              <w:rPr>
                <w:webHidden/>
              </w:rPr>
              <w:instrText xml:space="preserve"> PAGEREF _Toc524699099 \h </w:instrText>
            </w:r>
            <w:r w:rsidR="00FE3C15">
              <w:rPr>
                <w:webHidden/>
              </w:rPr>
            </w:r>
            <w:r w:rsidR="00FE3C15">
              <w:rPr>
                <w:webHidden/>
              </w:rPr>
              <w:fldChar w:fldCharType="separate"/>
            </w:r>
            <w:r w:rsidR="00FE3C15">
              <w:rPr>
                <w:webHidden/>
              </w:rPr>
              <w:t>11</w:t>
            </w:r>
            <w:r w:rsidR="00FE3C15">
              <w:rPr>
                <w:webHidden/>
              </w:rPr>
              <w:fldChar w:fldCharType="end"/>
            </w:r>
          </w:hyperlink>
        </w:p>
        <w:p w:rsidR="00C24E60" w:rsidP="003F3F51" w:rsidRDefault="00290C78" w14:paraId="446D4AFE" w14:textId="2EEE5D8E">
          <w:pPr>
            <w:pStyle w:val="TOC3"/>
          </w:pPr>
          <w:r>
            <w:rPr>
              <w:rFonts w:eastAsiaTheme="majorEastAsia" w:cstheme="majorBidi"/>
              <w:noProof/>
              <w:color w:val="008AC8"/>
              <w:sz w:val="32"/>
              <w:szCs w:val="32"/>
            </w:rPr>
            <w:fldChar w:fldCharType="end"/>
          </w:r>
        </w:p>
      </w:sdtContent>
    </w:sdt>
    <w:bookmarkStart w:name="_Toc297286694" w:displacedByCustomXml="prev" w:id="7"/>
    <w:p w:rsidR="00A17984" w:rsidRDefault="00A17984" w14:paraId="6801A710" w14:textId="488067FE">
      <w:pPr>
        <w:spacing w:before="0" w:after="160" w:line="259" w:lineRule="auto"/>
        <w:rPr>
          <w:color w:val="00B050"/>
        </w:rPr>
      </w:pPr>
      <w:bookmarkStart w:name="_Toc490658958" w:id="8"/>
      <w:bookmarkStart w:name="_Toc490680493" w:id="9"/>
      <w:bookmarkStart w:name="_Toc490658959" w:id="10"/>
      <w:bookmarkStart w:name="_Toc490680494" w:id="11"/>
      <w:bookmarkStart w:name="_Toc490658960" w:id="12"/>
      <w:bookmarkStart w:name="_Toc490680495" w:id="13"/>
      <w:bookmarkStart w:name="_Toc490658961" w:id="14"/>
      <w:bookmarkStart w:name="_Toc490680496" w:id="15"/>
      <w:bookmarkStart w:name="_Toc490658962" w:id="16"/>
      <w:bookmarkStart w:name="_Toc490680497" w:id="17"/>
      <w:bookmarkStart w:name="_Toc484842078" w:id="18"/>
      <w:bookmarkStart w:name="_Toc485621168" w:id="19"/>
      <w:bookmarkEnd w:id="7"/>
      <w:bookmarkEnd w:id="8"/>
      <w:bookmarkEnd w:id="9"/>
      <w:bookmarkEnd w:id="10"/>
      <w:bookmarkEnd w:id="11"/>
      <w:bookmarkEnd w:id="12"/>
      <w:bookmarkEnd w:id="13"/>
      <w:bookmarkEnd w:id="14"/>
      <w:bookmarkEnd w:id="15"/>
      <w:bookmarkEnd w:id="16"/>
      <w:bookmarkEnd w:id="17"/>
      <w:r>
        <w:br w:type="page"/>
      </w:r>
      <w:r w:rsidR="001A0345">
        <w:lastRenderedPageBreak/>
        <w:t xml:space="preserve"> </w:t>
      </w:r>
    </w:p>
    <w:p w:rsidR="006D2FFB" w:rsidP="00A17984" w:rsidRDefault="006D2FFB" w14:paraId="40FFBE83" w14:textId="16F25B82">
      <w:pPr>
        <w:pStyle w:val="IPDevelopmentGuidance"/>
        <w:rPr>
          <w:rFonts w:cs="Segoe UI"/>
          <w:b/>
          <w:szCs w:val="36"/>
        </w:rPr>
      </w:pPr>
      <w:r w:rsidRPr="006D2FFB">
        <w:rPr>
          <w:rFonts w:cs="Segoe UI"/>
          <w:szCs w:val="36"/>
        </w:rPr>
        <w:t xml:space="preserve">Component template version: </w:t>
      </w:r>
      <w:r w:rsidR="00EB2E10">
        <w:rPr>
          <w:rFonts w:cs="Segoe UI"/>
          <w:b/>
          <w:szCs w:val="36"/>
        </w:rPr>
        <w:t>1809</w:t>
      </w:r>
    </w:p>
    <w:p w:rsidRPr="006D2FFB" w:rsidR="006D2FFB" w:rsidP="00A17984" w:rsidRDefault="006D2FFB" w14:paraId="02024715" w14:textId="77777777">
      <w:pPr>
        <w:pStyle w:val="IPDevelopmentGuidance"/>
        <w:rPr>
          <w:rFonts w:cs="Segoe UI"/>
          <w:szCs w:val="36"/>
        </w:rPr>
      </w:pPr>
    </w:p>
    <w:p w:rsidR="00B95BA3" w:rsidP="00A17984" w:rsidRDefault="00CF7A21" w14:paraId="12BB061A" w14:textId="6F866A88">
      <w:pPr>
        <w:pStyle w:val="IPDevelopmentGuidance"/>
        <w:rPr>
          <w:rFonts w:cs="Segoe UI"/>
          <w:sz w:val="36"/>
          <w:szCs w:val="36"/>
        </w:rPr>
      </w:pPr>
      <w:r w:rsidRPr="00B24C5E">
        <w:rPr>
          <w:rFonts w:cs="Segoe UI"/>
          <w:sz w:val="36"/>
          <w:szCs w:val="36"/>
        </w:rPr>
        <w:t xml:space="preserve">Guidance for IP </w:t>
      </w:r>
      <w:r w:rsidRPr="00B24C5E" w:rsidR="001212FD">
        <w:rPr>
          <w:rFonts w:cs="Segoe UI"/>
          <w:sz w:val="36"/>
          <w:szCs w:val="36"/>
        </w:rPr>
        <w:t>D</w:t>
      </w:r>
      <w:r w:rsidRPr="00B24C5E" w:rsidR="00B95BA3">
        <w:rPr>
          <w:rFonts w:cs="Segoe UI"/>
          <w:sz w:val="36"/>
          <w:szCs w:val="36"/>
        </w:rPr>
        <w:t>evelopers</w:t>
      </w:r>
    </w:p>
    <w:p w:rsidR="00F40691" w:rsidP="000211CF" w:rsidRDefault="000211CF" w14:paraId="5CBBF39D" w14:textId="79E9CE7E">
      <w:pPr>
        <w:pStyle w:val="IPDevelopmentGuidance"/>
      </w:pPr>
      <w:r>
        <w:t>This document is intended for the technical delivery resources who will be responsible for delivering th</w:t>
      </w:r>
      <w:r w:rsidR="00BC1B85">
        <w:t>e</w:t>
      </w:r>
      <w:r>
        <w:t xml:space="preserve"> component to a customer. </w:t>
      </w:r>
      <w:r w:rsidR="00940838">
        <w:t xml:space="preserve">It should include any technical design and procedural guidance </w:t>
      </w:r>
      <w:r w:rsidR="00FE3C15">
        <w:t xml:space="preserve">that’s </w:t>
      </w:r>
      <w:r w:rsidR="00940838">
        <w:t>not already documented elsewhere. It should also include a running list of known issues</w:t>
      </w:r>
      <w:r w:rsidR="00943A4E">
        <w:t xml:space="preserve"> and links to useful information, internal or external</w:t>
      </w:r>
      <w:r w:rsidR="00940838">
        <w:t>.</w:t>
      </w:r>
      <w:r w:rsidR="00943A4E">
        <w:t xml:space="preserve"> Some general rules for</w:t>
      </w:r>
      <w:r w:rsidR="00724DCA">
        <w:t xml:space="preserve"> developing this document:</w:t>
      </w:r>
    </w:p>
    <w:p w:rsidRPr="003A666D" w:rsidR="00724DCA" w:rsidP="00724DCA" w:rsidRDefault="003A666D" w14:paraId="784D572E" w14:textId="63868CF1">
      <w:pPr>
        <w:pStyle w:val="IPDevelopmentGuidance"/>
        <w:numPr>
          <w:ilvl w:val="0"/>
          <w:numId w:val="63"/>
        </w:numPr>
        <w:rPr>
          <w:b/>
        </w:rPr>
      </w:pPr>
      <w:r w:rsidRPr="003A666D">
        <w:rPr>
          <w:b/>
        </w:rPr>
        <w:t xml:space="preserve">Name the document </w:t>
      </w:r>
      <w:r>
        <w:t>using the “[Component Name] – Delivery Guide.docx” naming convention.</w:t>
      </w:r>
    </w:p>
    <w:p w:rsidRPr="00EE2461" w:rsidR="003A666D" w:rsidP="00724DCA" w:rsidRDefault="003A666D" w14:paraId="3BD9ED64" w14:textId="10AFD992">
      <w:pPr>
        <w:pStyle w:val="IPDevelopmentGuidance"/>
        <w:numPr>
          <w:ilvl w:val="0"/>
          <w:numId w:val="63"/>
        </w:numPr>
        <w:rPr>
          <w:b/>
        </w:rPr>
      </w:pPr>
      <w:r>
        <w:t xml:space="preserve">Avoid modification to the </w:t>
      </w:r>
      <w:r>
        <w:rPr>
          <w:b/>
        </w:rPr>
        <w:t>top-level table of contents</w:t>
      </w:r>
      <w:r>
        <w:t xml:space="preserve"> for the document. We want to keep these documents relatively consistent from component-to-component so that people </w:t>
      </w:r>
      <w:r w:rsidR="00EE2461">
        <w:t>can find similar information in the same places.</w:t>
      </w:r>
    </w:p>
    <w:p w:rsidRPr="005E3A1D" w:rsidR="00EE2461" w:rsidP="00724DCA" w:rsidRDefault="00A34A74" w14:paraId="453A7355" w14:textId="60965336">
      <w:pPr>
        <w:pStyle w:val="IPDevelopmentGuidance"/>
        <w:numPr>
          <w:ilvl w:val="0"/>
          <w:numId w:val="63"/>
        </w:numPr>
        <w:rPr>
          <w:b/>
        </w:rPr>
      </w:pPr>
      <w:r>
        <w:t xml:space="preserve">Do not </w:t>
      </w:r>
      <w:r w:rsidRPr="00A34A74">
        <w:rPr>
          <w:b/>
        </w:rPr>
        <w:t>repeat content</w:t>
      </w:r>
      <w:r>
        <w:t xml:space="preserve"> that’s already documented elsewhere in the component assets. If you’ve already documented design decisions and associated guidance in the design and plan document, don’t feel the need to repeat that here. Same applies for the procedures </w:t>
      </w:r>
      <w:r w:rsidR="00B4784B">
        <w:t xml:space="preserve">that </w:t>
      </w:r>
      <w:r>
        <w:t xml:space="preserve">are already documented in the delivery summary. </w:t>
      </w:r>
      <w:r w:rsidR="005E3A1D">
        <w:t>Si</w:t>
      </w:r>
      <w:r w:rsidR="00FD51DD">
        <w:t>mply reference existing content wherever possible.</w:t>
      </w:r>
    </w:p>
    <w:p w:rsidRPr="00930410" w:rsidR="00930410" w:rsidP="00724DCA" w:rsidRDefault="00930410" w14:paraId="61A629FC" w14:textId="1D54AD8C">
      <w:pPr>
        <w:pStyle w:val="IPDevelopmentGuidance"/>
        <w:numPr>
          <w:ilvl w:val="0"/>
          <w:numId w:val="63"/>
        </w:numPr>
      </w:pPr>
      <w:r>
        <w:t>In the theme of avoiding duplication,</w:t>
      </w:r>
      <w:r w:rsidRPr="00930410">
        <w:rPr>
          <w:b/>
        </w:rPr>
        <w:t xml:space="preserve"> don’t use this document to detail the objectives, scope, phase structure, or task list</w:t>
      </w:r>
      <w:r>
        <w:t xml:space="preserve"> for the component. All that content should be published in the component specification and WBS.</w:t>
      </w:r>
    </w:p>
    <w:p w:rsidRPr="00930410" w:rsidR="005E3A1D" w:rsidP="00724DCA" w:rsidRDefault="00BE25E9" w14:paraId="3A639EF1" w14:textId="58702772">
      <w:pPr>
        <w:pStyle w:val="IPDevelopmentGuidance"/>
        <w:numPr>
          <w:ilvl w:val="0"/>
          <w:numId w:val="63"/>
        </w:numPr>
        <w:rPr>
          <w:b/>
        </w:rPr>
      </w:pPr>
      <w:r>
        <w:t xml:space="preserve">Strive for </w:t>
      </w:r>
      <w:r w:rsidRPr="00BE25E9">
        <w:rPr>
          <w:b/>
        </w:rPr>
        <w:t>brevity and relevancy</w:t>
      </w:r>
      <w:r>
        <w:t xml:space="preserve"> in this document, as in others. This is intended to be a catch-all for internal guidance.</w:t>
      </w:r>
      <w:r w:rsidR="003453D5">
        <w:t xml:space="preserve"> Don’t feel the need to create content for content’s sake. If it’s not going to be useful, leave it out.</w:t>
      </w:r>
    </w:p>
    <w:p w:rsidRPr="00F32221" w:rsidR="00930410" w:rsidP="00724DCA" w:rsidRDefault="005F7AF5" w14:paraId="2CBFA10C" w14:textId="6441D230">
      <w:pPr>
        <w:pStyle w:val="IPDevelopmentGuidance"/>
        <w:numPr>
          <w:ilvl w:val="0"/>
          <w:numId w:val="63"/>
        </w:numPr>
        <w:rPr>
          <w:b/>
        </w:rPr>
      </w:pPr>
      <w:r w:rsidRPr="005F7AF5">
        <w:rPr>
          <w:b/>
        </w:rPr>
        <w:t>Don’t use pink text guidance</w:t>
      </w:r>
      <w:r>
        <w:t xml:space="preserve"> in this document. Your audience is internal. All normal text is guidance.</w:t>
      </w:r>
    </w:p>
    <w:p w:rsidRPr="003453D5" w:rsidR="00F32221" w:rsidP="00724DCA" w:rsidRDefault="00F32221" w14:paraId="4C2971D3" w14:textId="1A68E341">
      <w:pPr>
        <w:pStyle w:val="IPDevelopmentGuidance"/>
        <w:numPr>
          <w:ilvl w:val="0"/>
          <w:numId w:val="63"/>
        </w:numPr>
        <w:rPr>
          <w:b/>
        </w:rPr>
      </w:pPr>
      <w:r>
        <w:t xml:space="preserve">Feel free to </w:t>
      </w:r>
      <w:r w:rsidRPr="00F32221">
        <w:rPr>
          <w:b/>
        </w:rPr>
        <w:t>write somewhat informally</w:t>
      </w:r>
      <w:r>
        <w:t xml:space="preserve"> and use the pronoun “you” when referring to the </w:t>
      </w:r>
      <w:commentRangeStart w:id="20"/>
      <w:r>
        <w:t>reader</w:t>
      </w:r>
      <w:commentRangeEnd w:id="20"/>
      <w:r w:rsidR="00135C7F">
        <w:rPr>
          <w:rStyle w:val="CommentReference"/>
          <w:color w:val="auto"/>
        </w:rPr>
        <w:commentReference w:id="20"/>
      </w:r>
      <w:r>
        <w:t>.</w:t>
      </w:r>
    </w:p>
    <w:p w:rsidR="00427F6B" w:rsidP="00427F6B" w:rsidRDefault="00B64373" w14:paraId="446D4B0E" w14:textId="301D8F8F">
      <w:pPr>
        <w:pStyle w:val="Heading1Numbered"/>
      </w:pPr>
      <w:bookmarkStart w:name="_Toc524699081" w:id="21"/>
      <w:r>
        <w:lastRenderedPageBreak/>
        <w:t>Introduction</w:t>
      </w:r>
      <w:bookmarkEnd w:id="18"/>
      <w:bookmarkEnd w:id="19"/>
      <w:bookmarkEnd w:id="21"/>
    </w:p>
    <w:p w:rsidRPr="007C6620" w:rsidR="007C6620" w:rsidP="007C6620" w:rsidRDefault="009F14DC" w14:paraId="79192D13" w14:textId="40F991A5">
      <w:r>
        <w:t xml:space="preserve">This document includes internal delivery guidance for the </w:t>
      </w:r>
      <w:r w:rsidRPr="00450CBD" w:rsidR="00450CBD">
        <w:t xml:space="preserve">PowerApps Dev Kitchen </w:t>
      </w:r>
      <w:r w:rsidR="00C57106">
        <w:t>Microsoft</w:t>
      </w:r>
      <w:r>
        <w:t xml:space="preserve"> Services intellectual property (IP) component.</w:t>
      </w:r>
      <w:r w:rsidR="00F31B44">
        <w:t xml:space="preserve"> </w:t>
      </w:r>
      <w:r w:rsidR="00713A5D">
        <w:t xml:space="preserve">It includes general delivery guidance, design notes, </w:t>
      </w:r>
      <w:r w:rsidR="003C14AB">
        <w:t>procedures for completing some tasks, any known issues and workarounds, and links to available information. This guidance is not intended to be comprehensive</w:t>
      </w:r>
      <w:r w:rsidR="00F32221">
        <w:t xml:space="preserve">. The content of this document </w:t>
      </w:r>
      <w:r w:rsidR="003C14AB">
        <w:t>augments</w:t>
      </w:r>
      <w:r w:rsidR="00F32221">
        <w:t>, but does not summarize or repeat, content which is published in</w:t>
      </w:r>
      <w:r w:rsidR="003C14AB">
        <w:t xml:space="preserve"> other </w:t>
      </w:r>
      <w:r w:rsidR="00F32221">
        <w:t xml:space="preserve">component </w:t>
      </w:r>
      <w:r w:rsidR="003C14AB">
        <w:t xml:space="preserve">assets. Prior to customer delivery, </w:t>
      </w:r>
      <w:r w:rsidR="00F32221">
        <w:t xml:space="preserve">be sure to review the component specification, </w:t>
      </w:r>
      <w:r w:rsidR="000D258E">
        <w:t>work breakdown structure</w:t>
      </w:r>
      <w:r w:rsidR="00F32221">
        <w:t>, and other key assets to familiarize yourself with</w:t>
      </w:r>
      <w:r w:rsidR="000D258E">
        <w:t xml:space="preserve"> all available content and training materials.</w:t>
      </w:r>
    </w:p>
    <w:p w:rsidR="007C6620" w:rsidP="007C6620" w:rsidRDefault="007C6620" w14:paraId="30E61163" w14:textId="15C39E86">
      <w:pPr>
        <w:pStyle w:val="Heading2Numbered"/>
      </w:pPr>
      <w:bookmarkStart w:name="_Toc497638620" w:id="22"/>
      <w:bookmarkStart w:name="_Toc524699082" w:id="23"/>
      <w:r>
        <w:t>Intended Audience</w:t>
      </w:r>
      <w:bookmarkEnd w:id="22"/>
      <w:bookmarkEnd w:id="23"/>
    </w:p>
    <w:p w:rsidR="007C6620" w:rsidP="007C6620" w:rsidRDefault="007C6620" w14:paraId="0535E1D4" w14:textId="0FDF3DBA">
      <w:r>
        <w:t xml:space="preserve">This is an internal Microsoft document and the guidance herein is intended for consultants and engineers who are </w:t>
      </w:r>
      <w:r w:rsidR="00660805">
        <w:t>responsible for technical delivery of this component to a customer</w:t>
      </w:r>
      <w:r>
        <w:t xml:space="preserve">. </w:t>
      </w:r>
      <w:r w:rsidR="00660805">
        <w:t>Under no circumstances should t</w:t>
      </w:r>
      <w:r>
        <w:t xml:space="preserve">he document be directly </w:t>
      </w:r>
      <w:r w:rsidR="00BB5959">
        <w:t xml:space="preserve">distributed </w:t>
      </w:r>
      <w:r>
        <w:t>to a customer.</w:t>
      </w:r>
    </w:p>
    <w:p w:rsidRPr="00C27C51" w:rsidR="00C27C51" w:rsidP="00C27C51" w:rsidRDefault="00C27C51" w14:paraId="6F90F35A" w14:textId="77777777"/>
    <w:p w:rsidR="00381C64" w:rsidP="00427F6B" w:rsidRDefault="00381C64" w14:paraId="5BF2B21B" w14:textId="69909D1D">
      <w:pPr>
        <w:pStyle w:val="Heading1Numbered"/>
      </w:pPr>
      <w:bookmarkStart w:name="_Toc524699083" w:id="24"/>
      <w:bookmarkStart w:name="_Toc301007011" w:id="25"/>
      <w:bookmarkStart w:name="_Toc358100574" w:id="26"/>
      <w:r>
        <w:lastRenderedPageBreak/>
        <w:t>General Delivery Guidance</w:t>
      </w:r>
      <w:bookmarkEnd w:id="24"/>
    </w:p>
    <w:p w:rsidR="006F4465" w:rsidP="006F4465" w:rsidRDefault="006F4465" w14:paraId="6BE85632" w14:textId="3257F1EC">
      <w:r>
        <w:t>This section includes all non-technical delivery guidance for the componen</w:t>
      </w:r>
      <w:r w:rsidR="009F39BE">
        <w:t xml:space="preserve">t, including any recommendations </w:t>
      </w:r>
      <w:r w:rsidR="0038096E">
        <w:t>for minimizing risk</w:t>
      </w:r>
      <w:r w:rsidR="009F39BE">
        <w:t xml:space="preserve">, managing communications, </w:t>
      </w:r>
      <w:r w:rsidR="0038096E">
        <w:t>or generally struct</w:t>
      </w:r>
      <w:r w:rsidR="00435A5E">
        <w:t>ur</w:t>
      </w:r>
      <w:r w:rsidR="0038096E">
        <w:t>ing delivery in a way that maximizes the chan</w:t>
      </w:r>
      <w:r w:rsidR="000464D1">
        <w:t>c</w:t>
      </w:r>
      <w:r w:rsidR="0038096E">
        <w:t>es of positive customer satisfaction.</w:t>
      </w:r>
    </w:p>
    <w:p w:rsidR="00381C64" w:rsidP="00381C64" w:rsidRDefault="00BF5ADE" w14:paraId="7E6EFFC7" w14:textId="72B45741">
      <w:pPr>
        <w:pStyle w:val="Heading2Numbered"/>
      </w:pPr>
      <w:bookmarkStart w:name="_Toc524699084" w:id="27"/>
      <w:r>
        <w:t>Day</w:t>
      </w:r>
      <w:r w:rsidR="00381C64">
        <w:t xml:space="preserve"> 1</w:t>
      </w:r>
      <w:bookmarkEnd w:id="27"/>
    </w:p>
    <w:p w:rsidRPr="00EC4EC9" w:rsidR="006D5CE8" w:rsidP="006D5CE8" w:rsidRDefault="006D5CE8" w14:paraId="0B845E4A" w14:textId="158486B3">
      <w:pPr>
        <w:pStyle w:val="ListParagraph"/>
        <w:numPr>
          <w:ilvl w:val="0"/>
          <w:numId w:val="64"/>
        </w:numPr>
        <w:rPr>
          <w:b/>
          <w:bCs/>
        </w:rPr>
      </w:pPr>
      <w:r w:rsidRPr="00EC4EC9">
        <w:rPr>
          <w:b/>
          <w:bCs/>
        </w:rPr>
        <w:t xml:space="preserve">Topic 1: Introduction to the Training </w:t>
      </w:r>
      <w:r w:rsidRPr="00EC4EC9" w:rsidR="00F301F4">
        <w:rPr>
          <w:b/>
          <w:bCs/>
        </w:rPr>
        <w:t>(15 mins)</w:t>
      </w:r>
    </w:p>
    <w:p w:rsidR="009A180D" w:rsidP="009A180D" w:rsidRDefault="00253F67" w14:paraId="44291CDA" w14:textId="6A658116">
      <w:pPr>
        <w:ind w:left="720"/>
      </w:pPr>
      <w:r>
        <w:t>Initially, complete introductions of both yourself and the cus</w:t>
      </w:r>
      <w:r w:rsidR="00841D47">
        <w:t xml:space="preserve">tomer, ensuring you gain an understanding of any experience they have had with PowerApps so far. </w:t>
      </w:r>
    </w:p>
    <w:p w:rsidR="006D5CE8" w:rsidP="00EC4EC9" w:rsidRDefault="00EC4EC9" w14:paraId="0A735555" w14:textId="43DFA597">
      <w:pPr>
        <w:ind w:left="720"/>
      </w:pPr>
      <w:r>
        <w:t xml:space="preserve">Then please introduce the workshop, giving a brief overview of what each of the days will contain. More details on this can be found inline below. </w:t>
      </w:r>
      <w:ins w:author="Steve Pucelik" w:date="2020-10-27T09:45:00Z" w:id="28">
        <w:r w:rsidR="00D95F60">
          <w:t>req</w:t>
        </w:r>
      </w:ins>
    </w:p>
    <w:p w:rsidRPr="00EC4EC9" w:rsidR="006D5CE8" w:rsidP="006D5CE8" w:rsidRDefault="006D5CE8" w14:paraId="6AC73BB2" w14:textId="1A4DC600">
      <w:pPr>
        <w:pStyle w:val="ListParagraph"/>
        <w:numPr>
          <w:ilvl w:val="0"/>
          <w:numId w:val="64"/>
        </w:numPr>
        <w:rPr>
          <w:b/>
          <w:bCs/>
        </w:rPr>
      </w:pPr>
      <w:r w:rsidRPr="00EC4EC9">
        <w:rPr>
          <w:b/>
          <w:bCs/>
        </w:rPr>
        <w:t xml:space="preserve">Topic 2: Power Platform Overview </w:t>
      </w:r>
      <w:r w:rsidRPr="00EC4EC9" w:rsidR="00F301F4">
        <w:rPr>
          <w:b/>
          <w:bCs/>
        </w:rPr>
        <w:t>(45 mins)</w:t>
      </w:r>
    </w:p>
    <w:p w:rsidR="00673A25" w:rsidP="00673A25" w:rsidRDefault="0024128E" w14:paraId="7ACA6263" w14:textId="1A558289">
      <w:pPr>
        <w:ind w:left="1080" w:hanging="360"/>
      </w:pPr>
      <w:commentRangeStart w:id="29"/>
      <w:r>
        <w:t xml:space="preserve">An introduction to what </w:t>
      </w:r>
      <w:r w:rsidR="00B03EFA">
        <w:t>is PowerApps</w:t>
      </w:r>
      <w:r w:rsidR="007630EC">
        <w:t xml:space="preserve"> and how it fits into the O365 suite</w:t>
      </w:r>
      <w:del w:author="User1" w:date="2019-07-31T20:59:00Z" w:id="30">
        <w:r w:rsidDel="00135C7F" w:rsidR="007630EC">
          <w:delText>.</w:delText>
        </w:r>
      </w:del>
      <w:r w:rsidR="007630EC">
        <w:t xml:space="preserve"> </w:t>
      </w:r>
      <w:ins w:author="User1" w:date="2019-07-31T20:59:00Z" w:id="31">
        <w:r w:rsidR="00135C7F">
          <w:t>f</w:t>
        </w:r>
      </w:ins>
      <w:del w:author="User1" w:date="2019-07-31T20:59:00Z" w:id="32">
        <w:r w:rsidDel="00135C7F" w:rsidR="00785085">
          <w:delText>F</w:delText>
        </w:r>
      </w:del>
      <w:r w:rsidR="00785085">
        <w:t xml:space="preserve">ollowed by </w:t>
      </w:r>
      <w:r w:rsidR="00673A25">
        <w:t xml:space="preserve">a deep dive into </w:t>
      </w:r>
      <w:r w:rsidR="001233E0">
        <w:t>the PowerApps studio</w:t>
      </w:r>
      <w:ins w:author="User1" w:date="2019-07-31T20:59:00Z" w:id="33">
        <w:r w:rsidR="00135C7F">
          <w:t>.</w:t>
        </w:r>
      </w:ins>
      <w:r w:rsidR="001233E0">
        <w:t xml:space="preserve"> </w:t>
      </w:r>
      <w:r w:rsidR="00C91977">
        <w:t xml:space="preserve">This will provide an overview of the options for creating an app and the different components that can be used on an app. </w:t>
      </w:r>
      <w:r w:rsidR="00B73151">
        <w:t>Finally,</w:t>
      </w:r>
      <w:r w:rsidR="008F092F">
        <w:t xml:space="preserve"> in this section, you will run through 2 / 3 stories, showing examples of when PowerApps has made a large impact on an organization. </w:t>
      </w:r>
    </w:p>
    <w:p w:rsidR="008F092F" w:rsidP="00673A25" w:rsidRDefault="008F092F" w14:paraId="50DCFE1D" w14:textId="19184917">
      <w:pPr>
        <w:ind w:left="1080" w:hanging="360"/>
      </w:pPr>
      <w:r>
        <w:t>N.</w:t>
      </w:r>
      <w:commentRangeStart w:id="34"/>
      <w:r>
        <w:t>B</w:t>
      </w:r>
      <w:commentRangeEnd w:id="34"/>
      <w:r w:rsidR="00135C7F">
        <w:rPr>
          <w:rStyle w:val="CommentReference"/>
        </w:rPr>
        <w:commentReference w:id="34"/>
      </w:r>
      <w:r>
        <w:t xml:space="preserve">. There are more than 3 customer stories in the deck so please pick the more </w:t>
      </w:r>
      <w:r w:rsidR="00B73151">
        <w:t xml:space="preserve">appropriate and the one you feel most comfortable </w:t>
      </w:r>
    </w:p>
    <w:p w:rsidRPr="00B73151" w:rsidR="006D5CE8" w:rsidP="006D5CE8" w:rsidRDefault="006D5CE8" w14:paraId="3A37138C" w14:textId="74D4FB1E">
      <w:pPr>
        <w:pStyle w:val="ListParagraph"/>
        <w:numPr>
          <w:ilvl w:val="0"/>
          <w:numId w:val="64"/>
        </w:numPr>
        <w:rPr>
          <w:b/>
          <w:bCs/>
        </w:rPr>
      </w:pPr>
      <w:r w:rsidRPr="00B73151">
        <w:rPr>
          <w:b/>
          <w:bCs/>
        </w:rPr>
        <w:t>Topic 3: Power Platform in Action</w:t>
      </w:r>
      <w:r w:rsidRPr="00B73151" w:rsidR="00F301F4">
        <w:rPr>
          <w:b/>
          <w:bCs/>
        </w:rPr>
        <w:t xml:space="preserve"> (30 mins)</w:t>
      </w:r>
    </w:p>
    <w:p w:rsidR="008403A4" w:rsidP="00822B4B" w:rsidRDefault="00045B0F" w14:paraId="7433F457" w14:textId="708CA7C2">
      <w:pPr>
        <w:ind w:left="1080" w:hanging="360"/>
      </w:pPr>
      <w:r>
        <w:t>Use the step by step guide to walk the customer through a demo of creating an app from blank</w:t>
      </w:r>
      <w:r w:rsidR="00312DD9">
        <w:t xml:space="preserve">, connecting it to a data source </w:t>
      </w:r>
      <w:r w:rsidR="00462E0B">
        <w:t xml:space="preserve">and </w:t>
      </w:r>
      <w:r w:rsidR="008403A4">
        <w:t>display the information in a gallery on the app.</w:t>
      </w:r>
      <w:commentRangeEnd w:id="29"/>
      <w:r w:rsidR="00950C73">
        <w:rPr>
          <w:rStyle w:val="CommentReference"/>
        </w:rPr>
        <w:commentReference w:id="29"/>
      </w:r>
    </w:p>
    <w:p w:rsidR="008403A4" w:rsidP="008403A4" w:rsidRDefault="006D5CE8" w14:paraId="325BF069" w14:textId="0344AF73">
      <w:pPr>
        <w:pStyle w:val="ListParagraph"/>
        <w:numPr>
          <w:ilvl w:val="0"/>
          <w:numId w:val="64"/>
        </w:numPr>
        <w:rPr>
          <w:b/>
          <w:bCs/>
        </w:rPr>
      </w:pPr>
      <w:r w:rsidRPr="008403A4">
        <w:rPr>
          <w:b/>
          <w:bCs/>
        </w:rPr>
        <w:t>Topic 4: App in (half a) Day</w:t>
      </w:r>
      <w:r w:rsidRPr="008403A4" w:rsidR="00F301F4">
        <w:rPr>
          <w:b/>
          <w:bCs/>
        </w:rPr>
        <w:t xml:space="preserve"> (4 – 5 hours)</w:t>
      </w:r>
    </w:p>
    <w:p w:rsidR="008403A4" w:rsidP="008E1DE5" w:rsidRDefault="008E1DE5" w14:paraId="7D0B931C" w14:textId="3D71CB24">
      <w:pPr>
        <w:pStyle w:val="ListParagraph"/>
        <w:numPr>
          <w:ilvl w:val="0"/>
          <w:numId w:val="0"/>
        </w:numPr>
        <w:ind w:left="720"/>
      </w:pPr>
      <w:r>
        <w:t xml:space="preserve">Allow the attendees to work through </w:t>
      </w:r>
      <w:r w:rsidR="00B729F1">
        <w:t xml:space="preserve">the app in a day lab on their </w:t>
      </w:r>
      <w:r w:rsidRPr="00D04DD2" w:rsidR="00B729F1">
        <w:t xml:space="preserve">own </w:t>
      </w:r>
      <w:r w:rsidR="00D04DD2">
        <w:t>tenant</w:t>
      </w:r>
      <w:r w:rsidRPr="00D04DD2" w:rsidR="00B729F1">
        <w:t xml:space="preserve">. </w:t>
      </w:r>
      <w:r w:rsidR="00001F19">
        <w:t xml:space="preserve">Depending on the attendees </w:t>
      </w:r>
      <w:r w:rsidR="00822B4B">
        <w:t xml:space="preserve">experience and technical ability, the amount of time it will take them to work through this exercise will vary. </w:t>
      </w:r>
      <w:r w:rsidR="00BD6AA8">
        <w:t xml:space="preserve">Ensure you are </w:t>
      </w:r>
      <w:r w:rsidR="00565144">
        <w:t xml:space="preserve">walking around the room and helping anyone with their questions. </w:t>
      </w:r>
    </w:p>
    <w:p w:rsidRPr="00A06146" w:rsidR="00822B4B" w:rsidP="008E1DE5" w:rsidRDefault="00822B4B" w14:paraId="15D8DEC1" w14:textId="77777777">
      <w:pPr>
        <w:pStyle w:val="ListParagraph"/>
        <w:numPr>
          <w:ilvl w:val="0"/>
          <w:numId w:val="0"/>
        </w:numPr>
        <w:ind w:left="720"/>
        <w:rPr>
          <w:b/>
          <w:bCs/>
        </w:rPr>
      </w:pPr>
    </w:p>
    <w:p w:rsidR="00381C64" w:rsidP="00381C64" w:rsidRDefault="00BF5ADE" w14:paraId="7C09F377" w14:textId="2F8818F6">
      <w:pPr>
        <w:pStyle w:val="Heading2Numbered"/>
      </w:pPr>
      <w:bookmarkStart w:name="_Toc524699085" w:id="35"/>
      <w:r>
        <w:lastRenderedPageBreak/>
        <w:t>Day</w:t>
      </w:r>
      <w:r w:rsidR="00381C64">
        <w:t xml:space="preserve"> 2</w:t>
      </w:r>
      <w:bookmarkEnd w:id="35"/>
    </w:p>
    <w:p w:rsidRPr="00BD6AA8" w:rsidR="00191AD4" w:rsidP="00191AD4" w:rsidRDefault="00191AD4" w14:paraId="13325D9A" w14:textId="4AD4E99A">
      <w:pPr>
        <w:pStyle w:val="ListParagraph"/>
        <w:numPr>
          <w:ilvl w:val="0"/>
          <w:numId w:val="65"/>
        </w:numPr>
        <w:rPr>
          <w:b/>
          <w:bCs/>
        </w:rPr>
      </w:pPr>
      <w:r w:rsidRPr="00BD6AA8">
        <w:rPr>
          <w:b/>
          <w:bCs/>
        </w:rPr>
        <w:t xml:space="preserve">Topic 5: </w:t>
      </w:r>
      <w:r w:rsidRPr="00BD6AA8" w:rsidR="00A1408B">
        <w:rPr>
          <w:b/>
          <w:bCs/>
        </w:rPr>
        <w:t>Review of Customer Business Problem OR Introduction to</w:t>
      </w:r>
      <w:r w:rsidRPr="00BD6AA8" w:rsidR="00857896">
        <w:rPr>
          <w:b/>
          <w:bCs/>
        </w:rPr>
        <w:t xml:space="preserve"> Out of Box Business Problems</w:t>
      </w:r>
      <w:r w:rsidRPr="00BD6AA8" w:rsidR="00544619">
        <w:rPr>
          <w:b/>
          <w:bCs/>
        </w:rPr>
        <w:t xml:space="preserve"> </w:t>
      </w:r>
      <w:r w:rsidRPr="00BD6AA8" w:rsidR="00857896">
        <w:rPr>
          <w:b/>
          <w:bCs/>
        </w:rPr>
        <w:t>(30 mins)</w:t>
      </w:r>
    </w:p>
    <w:p w:rsidR="00822B4B" w:rsidP="00822B4B" w:rsidRDefault="00CD7278" w14:paraId="6512993A" w14:textId="3194D05F">
      <w:pPr>
        <w:pStyle w:val="ListParagraph"/>
        <w:numPr>
          <w:numId w:val="0"/>
        </w:numPr>
        <w:ind w:left="720"/>
      </w:pPr>
      <w:r w:rsidR="00CD7278">
        <w:rPr/>
        <w:t>If the customer has brought a business problem</w:t>
      </w:r>
      <w:r w:rsidR="00FD76E6">
        <w:rPr/>
        <w:t xml:space="preserve">, then </w:t>
      </w:r>
      <w:r w:rsidR="00176D26">
        <w:rPr/>
        <w:t>use this time for them to review / explain their busi</w:t>
      </w:r>
      <w:ins w:author="Nikki Thurbon" w:date="2021-06-11T04:12:58.173Z" w:id="285413541">
        <w:r w:rsidR="29FEE0EA">
          <w:t xml:space="preserve"> </w:t>
        </w:r>
      </w:ins>
      <w:r w:rsidR="00176D26">
        <w:rPr/>
        <w:t xml:space="preserve">ness problem and their vision for how it can be transformed </w:t>
      </w:r>
      <w:r w:rsidR="00DF3742">
        <w:rPr/>
        <w:t xml:space="preserve">using PowerApps. </w:t>
      </w:r>
    </w:p>
    <w:p w:rsidR="00544619" w:rsidP="00BD6AA8" w:rsidRDefault="00DF3742" w14:paraId="3F622877" w14:textId="53739C7A">
      <w:pPr>
        <w:pStyle w:val="ListParagraph"/>
        <w:numPr>
          <w:ilvl w:val="0"/>
          <w:numId w:val="0"/>
        </w:numPr>
        <w:ind w:left="720"/>
      </w:pPr>
      <w:r>
        <w:t xml:space="preserve">If the customer hasn’t brought a business problem, then introduce the out of box business problems that Microsoft has provided </w:t>
      </w:r>
      <w:r w:rsidR="00DC4482">
        <w:t xml:space="preserve">and give context </w:t>
      </w:r>
      <w:r w:rsidR="00BD6AA8">
        <w:t>on how it can be improved using PowerApps.</w:t>
      </w:r>
      <w:del w:author="Reno Francis" w:date="2021-01-04T05:41:00Z" w:id="36">
        <w:r w:rsidDel="00BD6AA8">
          <w:delText xml:space="preserve"> </w:delText>
        </w:r>
      </w:del>
    </w:p>
    <w:p w:rsidR="00BD6AA8" w:rsidP="00BD6AA8" w:rsidRDefault="00BD6AA8" w14:paraId="1546DC53" w14:textId="77777777">
      <w:pPr>
        <w:pStyle w:val="ListParagraph"/>
        <w:numPr>
          <w:ilvl w:val="0"/>
          <w:numId w:val="0"/>
        </w:numPr>
        <w:ind w:left="720"/>
      </w:pPr>
    </w:p>
    <w:p w:rsidRPr="00BD6AA8" w:rsidR="00544619" w:rsidP="00544619" w:rsidRDefault="00544619" w14:paraId="63B36AD3" w14:textId="5F90B7D3">
      <w:pPr>
        <w:pStyle w:val="ListParagraph"/>
        <w:numPr>
          <w:ilvl w:val="0"/>
          <w:numId w:val="65"/>
        </w:numPr>
        <w:rPr>
          <w:b/>
          <w:bCs/>
        </w:rPr>
      </w:pPr>
      <w:r w:rsidRPr="00BD6AA8">
        <w:rPr>
          <w:b/>
          <w:bCs/>
        </w:rPr>
        <w:t xml:space="preserve">Topic 6: The Hackathon </w:t>
      </w:r>
      <w:r w:rsidRPr="00BD6AA8" w:rsidR="00134F11">
        <w:rPr>
          <w:b/>
          <w:bCs/>
        </w:rPr>
        <w:t>(5 hours)</w:t>
      </w:r>
    </w:p>
    <w:p w:rsidR="00544619" w:rsidP="00544619" w:rsidRDefault="00565144" w14:paraId="753F53A0" w14:textId="6B8CBD24">
      <w:pPr>
        <w:ind w:left="1080" w:hanging="360"/>
      </w:pPr>
      <w:commentRangeStart w:id="37"/>
      <w:r>
        <w:t xml:space="preserve">Give most of the day to work on building their apps. Be present in the room, engaging with the attendees, answering their questions and </w:t>
      </w:r>
      <w:r w:rsidR="008C2B7E">
        <w:t xml:space="preserve">providing insight on the app they are building. </w:t>
      </w:r>
    </w:p>
    <w:p w:rsidRPr="008C2B7E" w:rsidR="009A180D" w:rsidP="009A180D" w:rsidRDefault="009A180D" w14:paraId="5E780ED9" w14:textId="427823EA">
      <w:pPr>
        <w:pStyle w:val="ListParagraph"/>
        <w:numPr>
          <w:ilvl w:val="0"/>
          <w:numId w:val="65"/>
        </w:numPr>
        <w:rPr>
          <w:b/>
          <w:bCs/>
        </w:rPr>
      </w:pPr>
      <w:r w:rsidRPr="008C2B7E">
        <w:rPr>
          <w:b/>
          <w:bCs/>
        </w:rPr>
        <w:t>Topic 7: Present the Solutions</w:t>
      </w:r>
      <w:r w:rsidRPr="008C2B7E" w:rsidR="00A1408B">
        <w:rPr>
          <w:b/>
          <w:bCs/>
        </w:rPr>
        <w:t xml:space="preserve"> (</w:t>
      </w:r>
      <w:r w:rsidRPr="008C2B7E" w:rsidR="00CB4736">
        <w:rPr>
          <w:b/>
          <w:bCs/>
        </w:rPr>
        <w:t>45 mins)</w:t>
      </w:r>
    </w:p>
    <w:p w:rsidR="009A180D" w:rsidP="009A180D" w:rsidRDefault="008C2B7E" w14:paraId="1086363C" w14:textId="20BCB614">
      <w:pPr>
        <w:ind w:left="1080" w:hanging="360"/>
      </w:pPr>
      <w:r>
        <w:t xml:space="preserve">Give the attendees a maximum of 10 minutes each to present back the app they have built, </w:t>
      </w:r>
      <w:r w:rsidR="0071041F">
        <w:t xml:space="preserve">the journey they went through, challenges they face and </w:t>
      </w:r>
      <w:r w:rsidR="009F3B56">
        <w:t>what they have learnt from the two days.</w:t>
      </w:r>
      <w:del w:author="Reno Francis" w:date="2021-01-04T05:41:00Z" w:id="38">
        <w:r w:rsidDel="009F3B56">
          <w:delText xml:space="preserve"> </w:delText>
        </w:r>
      </w:del>
      <w:commentRangeEnd w:id="37"/>
      <w:r>
        <w:rPr>
          <w:rStyle w:val="CommentReference"/>
        </w:rPr>
        <w:commentReference w:id="37"/>
      </w:r>
    </w:p>
    <w:p w:rsidR="009A180D" w:rsidP="009A180D" w:rsidRDefault="009A180D" w14:paraId="70589B82" w14:textId="5DDADBCC">
      <w:pPr>
        <w:pStyle w:val="ListParagraph"/>
        <w:numPr>
          <w:ilvl w:val="0"/>
          <w:numId w:val="65"/>
        </w:numPr>
        <w:rPr>
          <w:b/>
          <w:bCs/>
        </w:rPr>
      </w:pPr>
      <w:r w:rsidRPr="009F3B56">
        <w:rPr>
          <w:b/>
          <w:bCs/>
        </w:rPr>
        <w:t xml:space="preserve">Topic 8: Closeout and Summary </w:t>
      </w:r>
      <w:r w:rsidRPr="009F3B56" w:rsidR="00CB4736">
        <w:rPr>
          <w:b/>
          <w:bCs/>
        </w:rPr>
        <w:t>(15 mins)</w:t>
      </w:r>
    </w:p>
    <w:p w:rsidRPr="009F3B56" w:rsidR="009F3B56" w:rsidP="009F3B56" w:rsidRDefault="006B0B45" w14:paraId="302F1866" w14:textId="0E988896">
      <w:pPr>
        <w:pStyle w:val="ListParagraph"/>
        <w:numPr>
          <w:ilvl w:val="0"/>
          <w:numId w:val="0"/>
        </w:numPr>
        <w:ind w:left="720"/>
      </w:pPr>
      <w:r>
        <w:t>Summarize the learnings of the two days, the next steps with the apps they have built and any other agreed follow up actions.</w:t>
      </w:r>
      <w:del w:author="Reno Francis" w:date="2021-01-04T05:41:00Z" w:id="39">
        <w:r w:rsidDel="006B0B45">
          <w:delText xml:space="preserve"> </w:delText>
        </w:r>
      </w:del>
    </w:p>
    <w:p w:rsidR="006F2B74" w:rsidP="00427F6B" w:rsidRDefault="00081746" w14:paraId="6D8B5AAD" w14:textId="0F8DD3A4">
      <w:pPr>
        <w:pStyle w:val="Heading1Numbered"/>
      </w:pPr>
      <w:bookmarkStart w:name="_Toc524699086" w:id="40"/>
      <w:r>
        <w:lastRenderedPageBreak/>
        <w:t>Design Notes</w:t>
      </w:r>
      <w:bookmarkEnd w:id="40"/>
    </w:p>
    <w:p w:rsidR="002D3C5C" w:rsidP="002D3C5C" w:rsidRDefault="00EB30F2" w14:paraId="4EFCE48A" w14:textId="432D3A64">
      <w:r>
        <w:t xml:space="preserve">This section addresses any major design considerations for the component that are not already documented </w:t>
      </w:r>
      <w:r w:rsidR="00602208">
        <w:t xml:space="preserve">publicly or </w:t>
      </w:r>
      <w:r>
        <w:t>in</w:t>
      </w:r>
      <w:r w:rsidR="00B46A09">
        <w:t>cluded in</w:t>
      </w:r>
      <w:r>
        <w:t xml:space="preserve"> the workshop and</w:t>
      </w:r>
      <w:r w:rsidR="00024951">
        <w:t xml:space="preserve">/or </w:t>
      </w:r>
      <w:r>
        <w:t>design and pla</w:t>
      </w:r>
      <w:r w:rsidR="00AF275A">
        <w:t>n</w:t>
      </w:r>
      <w:r>
        <w:t>.</w:t>
      </w:r>
      <w:r w:rsidR="00AA7841">
        <w:t xml:space="preserve"> This content will be most useful during delivery of the workshop and preparation of the design and plan.</w:t>
      </w:r>
      <w:r w:rsidR="00E21BF5">
        <w:t xml:space="preserve"> Not all notes will apply to every scenario, so read carefully and exercise good </w:t>
      </w:r>
      <w:del w:author="User1" w:date="2019-07-31T21:01:00Z" w:id="41">
        <w:r w:rsidDel="00135C7F" w:rsidR="00E21BF5">
          <w:delText>judgement</w:delText>
        </w:r>
      </w:del>
      <w:ins w:author="User1" w:date="2019-07-31T21:01:00Z" w:id="42">
        <w:r w:rsidR="00135C7F">
          <w:t>judgment</w:t>
        </w:r>
      </w:ins>
      <w:r w:rsidR="00E21BF5">
        <w:t xml:space="preserve"> when determining when to apply this guidance.</w:t>
      </w:r>
    </w:p>
    <w:p w:rsidRPr="002D3C5C" w:rsidR="00C95E81" w:rsidP="00C95E81" w:rsidRDefault="00C95E81" w14:paraId="5125C92E" w14:textId="748EE3C8">
      <w:pPr>
        <w:pStyle w:val="IPDevelopmentGuidance"/>
      </w:pPr>
      <w:r>
        <w:t xml:space="preserve">Use this section to provide the delivery team with any notes </w:t>
      </w:r>
      <w:r w:rsidR="00D6340A">
        <w:t>that will</w:t>
      </w:r>
      <w:r>
        <w:t xml:space="preserve"> help them navigate design options with the customer. Create whatever subheadings make sense</w:t>
      </w:r>
      <w:r w:rsidR="001E1C6F">
        <w:t xml:space="preserve"> and</w:t>
      </w:r>
      <w:r>
        <w:t xml:space="preserve"> structure this like a grab bag of topics. If your component doesn’t have any </w:t>
      </w:r>
      <w:r w:rsidR="0075534B">
        <w:t xml:space="preserve">relevant </w:t>
      </w:r>
      <w:r>
        <w:t>design guidance or all design guidance is already published elsewhere, state that under the preceding introduction and delete all subheadings.</w:t>
      </w:r>
    </w:p>
    <w:p w:rsidR="00364E7B" w:rsidP="00364E7B" w:rsidRDefault="00033425" w14:paraId="66D2C5B0" w14:textId="2982FC9E">
      <w:pPr>
        <w:pStyle w:val="Heading2Numbered"/>
      </w:pPr>
      <w:bookmarkStart w:name="_Toc524699087" w:id="43"/>
      <w:r>
        <w:t>Note</w:t>
      </w:r>
      <w:r w:rsidR="00364E7B">
        <w:t xml:space="preserve"> 1</w:t>
      </w:r>
      <w:bookmarkEnd w:id="43"/>
    </w:p>
    <w:p w:rsidRPr="00033425" w:rsidR="00033425" w:rsidP="00033425" w:rsidRDefault="00033425" w14:paraId="6E234EBB" w14:textId="254E65E0">
      <w:pPr>
        <w:pStyle w:val="IPDevelopmentGuidance"/>
      </w:pPr>
      <w:r>
        <w:t xml:space="preserve">When documenting a design note, be sure to clarify </w:t>
      </w:r>
      <w:r w:rsidR="007B2391">
        <w:t>the circumstances under which it will apply.</w:t>
      </w:r>
    </w:p>
    <w:p w:rsidR="00364E7B" w:rsidP="00364E7B" w:rsidRDefault="00033425" w14:paraId="409E9B64" w14:textId="7E6D08F1">
      <w:pPr>
        <w:pStyle w:val="Heading2Numbered"/>
      </w:pPr>
      <w:bookmarkStart w:name="_Toc524699088" w:id="44"/>
      <w:r>
        <w:t>Note</w:t>
      </w:r>
      <w:r w:rsidR="00364E7B">
        <w:t xml:space="preserve"> 2</w:t>
      </w:r>
      <w:bookmarkEnd w:id="44"/>
    </w:p>
    <w:p w:rsidRPr="00364E7B" w:rsidR="00364E7B" w:rsidP="00364E7B" w:rsidRDefault="00364E7B" w14:paraId="098AC3F1" w14:textId="77777777"/>
    <w:p w:rsidRPr="00364E7B" w:rsidR="00364E7B" w:rsidP="00364E7B" w:rsidRDefault="00364E7B" w14:paraId="4D9BFDAF" w14:textId="77777777"/>
    <w:p w:rsidR="00CA0671" w:rsidP="00427F6B" w:rsidRDefault="00A2415E" w14:paraId="119766DD" w14:textId="1C92E924">
      <w:pPr>
        <w:pStyle w:val="Heading1Numbered"/>
      </w:pPr>
      <w:bookmarkStart w:name="_Toc524699089" w:id="45"/>
      <w:r>
        <w:lastRenderedPageBreak/>
        <w:t>Procedures</w:t>
      </w:r>
      <w:bookmarkEnd w:id="45"/>
    </w:p>
    <w:p w:rsidR="001C31BB" w:rsidP="001C31BB" w:rsidRDefault="00C80DF7" w14:paraId="7A56FEDA" w14:textId="342EC139">
      <w:r>
        <w:t xml:space="preserve">This section documents any step-by-step delivery procedures </w:t>
      </w:r>
      <w:r w:rsidR="00EE1C01">
        <w:t>that</w:t>
      </w:r>
      <w:r>
        <w:t xml:space="preserve"> are not already </w:t>
      </w:r>
      <w:r w:rsidR="00EE1C01">
        <w:t xml:space="preserve">documented </w:t>
      </w:r>
      <w:r>
        <w:t xml:space="preserve">publicly or </w:t>
      </w:r>
      <w:r w:rsidR="00EE1C01">
        <w:t xml:space="preserve">included </w:t>
      </w:r>
      <w:r>
        <w:t>in other cu</w:t>
      </w:r>
      <w:r w:rsidR="00015740">
        <w:t>stomer-facing component assets.</w:t>
      </w:r>
      <w:r w:rsidR="00951326">
        <w:t xml:space="preserve"> All procedures assume a strong working knowledge of the subject matter, and it is the responsibility of the delivery team to be sure that all changes made in a customer</w:t>
      </w:r>
      <w:r w:rsidR="008804F7">
        <w:t xml:space="preserve">’s production </w:t>
      </w:r>
      <w:r w:rsidR="00951326">
        <w:t xml:space="preserve">environment are well understood, thoroughly vetted, and will not result in preventable issues. </w:t>
      </w:r>
    </w:p>
    <w:p w:rsidR="009A0173" w:rsidP="000648B2" w:rsidRDefault="000648B2" w14:paraId="2274B00D" w14:textId="65C9A300">
      <w:pPr>
        <w:pStyle w:val="IPDevelopmentGuidance"/>
      </w:pPr>
      <w:r>
        <w:t xml:space="preserve">Use this section to document any procedures that the delivery team may need to </w:t>
      </w:r>
      <w:r w:rsidR="00920072">
        <w:t xml:space="preserve">complete to </w:t>
      </w:r>
      <w:r>
        <w:t>implement the solution in the customer environment. You can use the section as a sort of knowledge base and include procedures that may only apply to a subset of customer situations.</w:t>
      </w:r>
      <w:r w:rsidR="005302F6">
        <w:t xml:space="preserve"> When documenting procedures, you can assume that the reader has a baseline understanding of the technology and keep it high-level. Don’t feel the need to go crazy with screenshots, but </w:t>
      </w:r>
      <w:r w:rsidR="005D4DEB">
        <w:t xml:space="preserve">you can </w:t>
      </w:r>
      <w:r w:rsidR="005302F6">
        <w:t>include them when they’re clearly helpful.</w:t>
      </w:r>
    </w:p>
    <w:p w:rsidRPr="001C31BB" w:rsidR="005302F6" w:rsidP="000648B2" w:rsidRDefault="00610891" w14:paraId="4906A492" w14:textId="1B3F6428">
      <w:pPr>
        <w:pStyle w:val="IPDevelopmentGuidance"/>
      </w:pPr>
      <w:r>
        <w:t>Organize the subsection headings as you see fit. It may be useful to group procedures into sections as this template assumes, or you can alternatively remove the sections and just use 4.1, 4.2, 4.3, etc. as an unsorted list of procedures.</w:t>
      </w:r>
    </w:p>
    <w:p w:rsidR="00955808" w:rsidP="00955808" w:rsidRDefault="00F1720B" w14:paraId="2D3E549B" w14:textId="1E54C6FB">
      <w:pPr>
        <w:pStyle w:val="Heading2Numbered"/>
      </w:pPr>
      <w:bookmarkStart w:name="_Toc524699090" w:id="46"/>
      <w:r>
        <w:t>Section 1</w:t>
      </w:r>
      <w:bookmarkEnd w:id="46"/>
    </w:p>
    <w:p w:rsidRPr="00955808" w:rsidR="00955808" w:rsidP="00955808" w:rsidRDefault="00955808" w14:paraId="2B6216D8" w14:textId="67FDE99B">
      <w:pPr>
        <w:pStyle w:val="IPDevelopmentGuidance"/>
      </w:pPr>
      <w:r>
        <w:t>Include section notes when it makes sense</w:t>
      </w:r>
    </w:p>
    <w:p w:rsidR="0098645E" w:rsidP="00F1720B" w:rsidRDefault="0098645E" w14:paraId="4F379BE2" w14:textId="6138FE2A">
      <w:pPr>
        <w:pStyle w:val="Heading3Numbered"/>
      </w:pPr>
      <w:bookmarkStart w:name="_Toc524699091" w:id="47"/>
      <w:r>
        <w:t xml:space="preserve">Procedure </w:t>
      </w:r>
      <w:r w:rsidR="00F1720B">
        <w:t>1</w:t>
      </w:r>
      <w:bookmarkEnd w:id="47"/>
    </w:p>
    <w:p w:rsidRPr="000B0072" w:rsidR="000B0072" w:rsidP="000B0072" w:rsidRDefault="000B0072" w14:paraId="627B6E9E" w14:textId="66DA4EA8">
      <w:pPr>
        <w:pStyle w:val="IPDevelopmentGuidance"/>
      </w:pPr>
      <w:r>
        <w:t xml:space="preserve">When documenting procedures, make sure to specify </w:t>
      </w:r>
      <w:r w:rsidR="00955808">
        <w:t>the circumstances under which they should be executed.</w:t>
      </w:r>
    </w:p>
    <w:p w:rsidR="00F1720B" w:rsidP="00F1720B" w:rsidRDefault="00F1720B" w14:paraId="3BE56AB7" w14:textId="5654607F">
      <w:pPr>
        <w:pStyle w:val="Heading3Numbered"/>
      </w:pPr>
      <w:bookmarkStart w:name="_Toc524699092" w:id="48"/>
      <w:r>
        <w:t>Procedure 2</w:t>
      </w:r>
      <w:bookmarkEnd w:id="48"/>
    </w:p>
    <w:p w:rsidR="00F1720B" w:rsidP="00F1720B" w:rsidRDefault="00F1720B" w14:paraId="5EB67D23" w14:textId="12354326">
      <w:pPr>
        <w:pStyle w:val="Heading2Numbered"/>
      </w:pPr>
      <w:bookmarkStart w:name="_Toc524699093" w:id="49"/>
      <w:r>
        <w:t>Section 2</w:t>
      </w:r>
      <w:bookmarkEnd w:id="49"/>
    </w:p>
    <w:p w:rsidR="00F1720B" w:rsidP="00F1720B" w:rsidRDefault="00F1720B" w14:paraId="19EB8AFF" w14:textId="77777777">
      <w:pPr>
        <w:pStyle w:val="Heading3Numbered"/>
      </w:pPr>
      <w:bookmarkStart w:name="_Toc524699094" w:id="50"/>
      <w:r>
        <w:t>Procedure 1</w:t>
      </w:r>
      <w:bookmarkEnd w:id="50"/>
    </w:p>
    <w:p w:rsidR="00F1720B" w:rsidP="00F1720B" w:rsidRDefault="00F1720B" w14:paraId="7C4025F6" w14:textId="77777777">
      <w:pPr>
        <w:pStyle w:val="Heading3Numbered"/>
      </w:pPr>
      <w:bookmarkStart w:name="_Toc524699095" w:id="51"/>
      <w:r>
        <w:t>Procedure 2</w:t>
      </w:r>
      <w:bookmarkEnd w:id="51"/>
    </w:p>
    <w:p w:rsidRPr="0098645E" w:rsidR="0098645E" w:rsidP="0098645E" w:rsidRDefault="0098645E" w14:paraId="54140E96" w14:textId="77777777"/>
    <w:p w:rsidR="00A62A28" w:rsidP="00A62A28" w:rsidRDefault="002907A8" w14:paraId="39ACBF88" w14:textId="3D29A1E0">
      <w:pPr>
        <w:pStyle w:val="Heading1Numbered"/>
      </w:pPr>
      <w:bookmarkStart w:name="_Toc524699096" w:id="52"/>
      <w:r>
        <w:lastRenderedPageBreak/>
        <w:t>Known Issues</w:t>
      </w:r>
      <w:bookmarkEnd w:id="52"/>
    </w:p>
    <w:p w:rsidR="008F092A" w:rsidP="008F092A" w:rsidRDefault="008F092A" w14:paraId="0133ED9D" w14:textId="4623D6CE">
      <w:r>
        <w:t xml:space="preserve">This section documents any known issues for the component, including issues </w:t>
      </w:r>
      <w:r w:rsidR="003E6944">
        <w:t xml:space="preserve">that </w:t>
      </w:r>
      <w:r>
        <w:t xml:space="preserve">have been encountered during other customer deliveries. Any available workarounds are also documented. If you have an issue and/or workaround to contribute to this list, please use the feedback channel </w:t>
      </w:r>
      <w:r w:rsidR="00027738">
        <w:t xml:space="preserve">for the component </w:t>
      </w:r>
      <w:r>
        <w:t>to contact the IP owner</w:t>
      </w:r>
      <w:r w:rsidR="00EA7CAF">
        <w:t>(</w:t>
      </w:r>
      <w:r>
        <w:t>s</w:t>
      </w:r>
      <w:r w:rsidR="00EA7CAF">
        <w:t>)</w:t>
      </w:r>
      <w:r>
        <w:t>.</w:t>
      </w:r>
    </w:p>
    <w:p w:rsidRPr="008F092A" w:rsidR="000851E7" w:rsidP="0083103D" w:rsidRDefault="0083103D" w14:paraId="161B141C" w14:textId="4D10DDCB">
      <w:pPr>
        <w:pStyle w:val="IPDevelopmentGuidance"/>
      </w:pPr>
      <w:r>
        <w:t>Use this section to maintain a running list of known issues, documenting workarounds when they’re available.</w:t>
      </w:r>
      <w:r w:rsidR="0077016F">
        <w:t xml:space="preserve"> If there are no issues to report, delete the subheadings and state that here.</w:t>
      </w:r>
    </w:p>
    <w:p w:rsidR="002F39FF" w:rsidP="002F39FF" w:rsidRDefault="002F39FF" w14:paraId="0292A1FF" w14:textId="1A37AC1F">
      <w:pPr>
        <w:pStyle w:val="Heading2Numbered"/>
      </w:pPr>
      <w:bookmarkStart w:name="_Toc524699097" w:id="53"/>
      <w:r>
        <w:t>Issue 1</w:t>
      </w:r>
      <w:bookmarkEnd w:id="53"/>
    </w:p>
    <w:p w:rsidR="002F39FF" w:rsidP="002F39FF" w:rsidRDefault="002F39FF" w14:paraId="28828061" w14:textId="5DC3BCD2">
      <w:pPr>
        <w:pStyle w:val="Heading2Numbered"/>
      </w:pPr>
      <w:bookmarkStart w:name="_Toc524699098" w:id="54"/>
      <w:r>
        <w:t>Issue 2</w:t>
      </w:r>
      <w:bookmarkEnd w:id="54"/>
    </w:p>
    <w:p w:rsidRPr="002F39FF" w:rsidR="002F39FF" w:rsidP="002F39FF" w:rsidRDefault="002F39FF" w14:paraId="64D2D0B0" w14:textId="77777777"/>
    <w:p w:rsidRPr="002F39FF" w:rsidR="002F39FF" w:rsidP="002F39FF" w:rsidRDefault="002F39FF" w14:paraId="3A37FBAF" w14:textId="77777777"/>
    <w:p w:rsidR="00E80A82" w:rsidP="00E80A82" w:rsidRDefault="00E80A82" w14:paraId="027364E4" w14:textId="670A93DB">
      <w:pPr>
        <w:pStyle w:val="Heading1Numbered"/>
      </w:pPr>
      <w:bookmarkStart w:name="_Toc524699099" w:id="55"/>
      <w:r>
        <w:lastRenderedPageBreak/>
        <w:t>Available Information</w:t>
      </w:r>
      <w:bookmarkEnd w:id="55"/>
    </w:p>
    <w:p w:rsidR="00E80A82" w:rsidP="00E80A82" w:rsidRDefault="00BA2DBC" w14:paraId="51BF7E86" w14:textId="40388677">
      <w:r>
        <w:t xml:space="preserve">The following table contains links to </w:t>
      </w:r>
      <w:r w:rsidR="00452A73">
        <w:t xml:space="preserve">internal and public </w:t>
      </w:r>
      <w:r>
        <w:t xml:space="preserve">information </w:t>
      </w:r>
      <w:r w:rsidR="00D34D8C">
        <w:t xml:space="preserve">that </w:t>
      </w:r>
      <w:r>
        <w:t>may be useful during delivery of this component.</w:t>
      </w:r>
    </w:p>
    <w:p w:rsidR="00520311" w:rsidP="00267684" w:rsidRDefault="00267684" w14:paraId="3CA764FD" w14:textId="2D816853">
      <w:pPr>
        <w:pStyle w:val="IPDevelopmentGuidance"/>
      </w:pPr>
      <w:r>
        <w:t>Update the following table with any available information. Formatting note: when you convert the first row to the Normal style, it will drop the font size down to the default 8-point font. Bump this back up to 10-point font to improve readability.</w:t>
      </w:r>
    </w:p>
    <w:tbl>
      <w:tblPr>
        <w:tblStyle w:val="TableGrid"/>
        <w:tblW w:w="0" w:type="auto"/>
        <w:tblLook w:val="04A0" w:firstRow="1" w:lastRow="0" w:firstColumn="1" w:lastColumn="0" w:noHBand="0" w:noVBand="1"/>
      </w:tblPr>
      <w:tblGrid>
        <w:gridCol w:w="4680"/>
        <w:gridCol w:w="4680"/>
      </w:tblGrid>
      <w:tr w:rsidR="00520311" w:rsidTr="00520311" w14:paraId="691F3212" w14:textId="77777777">
        <w:trPr>
          <w:cnfStyle w:val="100000000000" w:firstRow="1" w:lastRow="0" w:firstColumn="0" w:lastColumn="0" w:oddVBand="0" w:evenVBand="0" w:oddHBand="0" w:evenHBand="0" w:firstRowFirstColumn="0" w:firstRowLastColumn="0" w:lastRowFirstColumn="0" w:lastRowLastColumn="0"/>
        </w:trPr>
        <w:tc>
          <w:tcPr>
            <w:tcW w:w="4680" w:type="dxa"/>
          </w:tcPr>
          <w:p w:rsidRPr="00520311" w:rsidR="00520311" w:rsidP="00E80A82" w:rsidRDefault="00520311" w14:paraId="7A092911" w14:textId="75FBD8B3">
            <w:pPr>
              <w:rPr>
                <w:sz w:val="20"/>
              </w:rPr>
            </w:pPr>
            <w:r w:rsidRPr="00520311">
              <w:rPr>
                <w:sz w:val="20"/>
              </w:rPr>
              <w:t>Content</w:t>
            </w:r>
          </w:p>
        </w:tc>
        <w:tc>
          <w:tcPr>
            <w:tcW w:w="4680" w:type="dxa"/>
          </w:tcPr>
          <w:p w:rsidRPr="00520311" w:rsidR="00520311" w:rsidP="00E80A82" w:rsidRDefault="00520311" w14:paraId="4C796B89" w14:textId="61452FF2">
            <w:pPr>
              <w:rPr>
                <w:sz w:val="20"/>
              </w:rPr>
            </w:pPr>
            <w:r w:rsidRPr="00520311">
              <w:rPr>
                <w:sz w:val="20"/>
              </w:rPr>
              <w:t>Description</w:t>
            </w:r>
          </w:p>
        </w:tc>
      </w:tr>
      <w:tr w:rsidR="00520311" w:rsidTr="00520311" w14:paraId="5F029762" w14:textId="77777777">
        <w:tc>
          <w:tcPr>
            <w:tcW w:w="4680" w:type="dxa"/>
          </w:tcPr>
          <w:p w:rsidRPr="00520311" w:rsidR="00520311" w:rsidP="00520311" w:rsidRDefault="00520311" w14:paraId="6CD0CB6E" w14:textId="081E7160">
            <w:pPr>
              <w:pStyle w:val="IPDevelopmentGuidance"/>
              <w:rPr>
                <w:sz w:val="20"/>
              </w:rPr>
            </w:pPr>
            <w:r>
              <w:rPr>
                <w:sz w:val="20"/>
              </w:rPr>
              <w:t>Type the name of the content, highlight it, and then use it to create a hyperlink to its location.</w:t>
            </w:r>
          </w:p>
        </w:tc>
        <w:tc>
          <w:tcPr>
            <w:tcW w:w="4680" w:type="dxa"/>
          </w:tcPr>
          <w:p w:rsidRPr="00520311" w:rsidR="00520311" w:rsidP="00520311" w:rsidRDefault="00520311" w14:paraId="21193492" w14:textId="0FF59836">
            <w:pPr>
              <w:pStyle w:val="IPDevelopmentGuidance"/>
            </w:pPr>
            <w:r w:rsidRPr="00520311">
              <w:rPr>
                <w:sz w:val="20"/>
              </w:rPr>
              <w:t>Include a brief description of the content</w:t>
            </w:r>
          </w:p>
        </w:tc>
      </w:tr>
      <w:tr w:rsidR="00520311" w:rsidTr="00520311" w14:paraId="72FDC9B7" w14:textId="77777777">
        <w:tc>
          <w:tcPr>
            <w:tcW w:w="4680" w:type="dxa"/>
          </w:tcPr>
          <w:p w:rsidRPr="00520311" w:rsidR="00520311" w:rsidP="00E80A82" w:rsidRDefault="00520311" w14:paraId="01767C59" w14:textId="77777777">
            <w:pPr>
              <w:rPr>
                <w:sz w:val="20"/>
              </w:rPr>
            </w:pPr>
          </w:p>
        </w:tc>
        <w:tc>
          <w:tcPr>
            <w:tcW w:w="4680" w:type="dxa"/>
          </w:tcPr>
          <w:p w:rsidRPr="00520311" w:rsidR="00520311" w:rsidP="00E80A82" w:rsidRDefault="00520311" w14:paraId="398D0B78" w14:textId="77777777">
            <w:pPr>
              <w:rPr>
                <w:sz w:val="20"/>
              </w:rPr>
            </w:pPr>
          </w:p>
        </w:tc>
      </w:tr>
    </w:tbl>
    <w:p w:rsidR="00520311" w:rsidP="00E80A82" w:rsidRDefault="00520311" w14:paraId="1F58B0FF" w14:textId="77777777"/>
    <w:p w:rsidRPr="00CA0671" w:rsidR="00CA0671" w:rsidP="00CA0671" w:rsidRDefault="00CA0671" w14:paraId="1EFCF897" w14:textId="77777777"/>
    <w:p w:rsidRPr="009D1BD5" w:rsidR="00B66D6A" w:rsidP="009D1BD5" w:rsidRDefault="00B66D6A" w14:paraId="53CB17CA" w14:textId="77777777"/>
    <w:p w:rsidR="005168C6" w:rsidP="005168C6" w:rsidRDefault="005168C6" w14:paraId="6D68C79B" w14:textId="551C7D8F"/>
    <w:bookmarkEnd w:id="25"/>
    <w:bookmarkEnd w:id="26"/>
    <w:p w:rsidRPr="005168C6" w:rsidR="001D45C7" w:rsidP="005168C6" w:rsidRDefault="001D45C7" w14:paraId="4109C039" w14:textId="77777777"/>
    <w:sectPr w:rsidRPr="005168C6" w:rsidR="001D45C7" w:rsidSect="001D66E5">
      <w:footerReference w:type="default" r:id="rId20"/>
      <w:type w:val="continuous"/>
      <w:pgSz w:w="12240" w:h="15840" w:orient="portrait" w:code="1"/>
      <w:pgMar w:top="1440" w:right="1440" w:bottom="1440" w:left="1440" w:header="432"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U" w:author="User1" w:date="2019-07-31T20:57:00Z" w:id="20">
    <w:p w:rsidR="00135C7F" w:rsidRDefault="00135C7F" w14:paraId="7EAE6823" w14:textId="61F0CAD3">
      <w:pPr>
        <w:pStyle w:val="CommentText"/>
      </w:pPr>
      <w:r>
        <w:rPr>
          <w:rStyle w:val="CommentReference"/>
        </w:rPr>
        <w:annotationRef/>
      </w:r>
      <w:r w:rsidRPr="00135C7F">
        <w:t>Global: Check if Microsoft copyright/confidentiality footer is required on each page</w:t>
      </w:r>
    </w:p>
  </w:comment>
  <w:comment w:initials="U" w:author="User1" w:date="2019-07-31T21:00:00Z" w:id="34">
    <w:p w:rsidR="00135C7F" w:rsidRDefault="00135C7F" w14:paraId="5D7D7B2A" w14:textId="62C715FE">
      <w:pPr>
        <w:pStyle w:val="CommentText"/>
      </w:pPr>
      <w:r>
        <w:rPr>
          <w:rStyle w:val="CommentReference"/>
        </w:rPr>
        <w:annotationRef/>
      </w:r>
      <w:r>
        <w:t>Consider replacing N.B with simply Note:</w:t>
      </w:r>
    </w:p>
  </w:comment>
  <w:comment w:initials="U" w:author="User1" w:date="2019-07-31T21:08:00Z" w:id="29">
    <w:p w:rsidR="00950C73" w:rsidRDefault="00950C73" w14:paraId="3DC2D5EA" w14:textId="25152692">
      <w:pPr>
        <w:pStyle w:val="CommentText"/>
      </w:pPr>
      <w:r>
        <w:rPr>
          <w:rStyle w:val="CommentReference"/>
        </w:rPr>
        <w:annotationRef/>
      </w:r>
      <w:r>
        <w:t>Check paragraph alignment.</w:t>
      </w:r>
    </w:p>
  </w:comment>
  <w:comment w:initials="U" w:author="User1" w:date="2019-07-31T21:08:00Z" w:id="37">
    <w:p w:rsidR="00950C73" w:rsidRDefault="00950C73" w14:paraId="37756A15" w14:textId="2327379F">
      <w:pPr>
        <w:pStyle w:val="CommentText"/>
      </w:pPr>
      <w:r>
        <w:rPr>
          <w:rStyle w:val="CommentReference"/>
        </w:rPr>
        <w:annotationRef/>
      </w:r>
      <w:r>
        <w:t>Check paragraph alignment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E6823" w15:done="0"/>
  <w15:commentEx w15:paraId="5D7D7B2A" w15:done="0"/>
  <w15:commentEx w15:paraId="3DC2D5EA" w15:done="0"/>
  <w15:commentEx w15:paraId="37756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E6823" w16cid:durableId="216FCCDF"/>
  <w16cid:commentId w16cid:paraId="5D7D7B2A" w16cid:durableId="216FCCE0"/>
  <w16cid:commentId w16cid:paraId="3DC2D5EA" w16cid:durableId="216FCCE1"/>
  <w16cid:commentId w16cid:paraId="37756A15" w16cid:durableId="216FC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E33" w:rsidRDefault="00196E33" w14:paraId="18EFD4B2" w14:textId="77777777">
      <w:pPr>
        <w:spacing w:before="0" w:after="0" w:line="240" w:lineRule="auto"/>
      </w:pPr>
      <w:r>
        <w:separator/>
      </w:r>
    </w:p>
  </w:endnote>
  <w:endnote w:type="continuationSeparator" w:id="0">
    <w:p w:rsidR="00196E33" w:rsidRDefault="00196E33" w14:paraId="22D2EF56" w14:textId="77777777">
      <w:pPr>
        <w:spacing w:before="0" w:after="0" w:line="240" w:lineRule="auto"/>
      </w:pPr>
      <w:r>
        <w:continuationSeparator/>
      </w:r>
    </w:p>
  </w:endnote>
  <w:endnote w:type="continuationNotice" w:id="1">
    <w:p w:rsidR="00196E33" w:rsidRDefault="00196E33" w14:paraId="2404BB4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425" w:rsidP="00C14C70" w:rsidRDefault="00033425" w14:paraId="446D4B70" w14:textId="77777777">
    <w:pPr>
      <w:pStyle w:val="Footer"/>
      <w:spacing w:after="120"/>
      <w:rPr>
        <w:rFonts w:cstheme="minorHAnsi"/>
        <w:sz w:val="18"/>
        <w:szCs w:val="18"/>
      </w:rPr>
    </w:pPr>
    <w:r>
      <w:rPr>
        <w:rFonts w:cstheme="minorHAnsi"/>
        <w:sz w:val="18"/>
        <w:szCs w:val="18"/>
      </w:rPr>
      <w:t xml:space="preserve">MICROSOFT MAKES NO WARRANTIES, EXPRESS OR IMPLIED, IN THIS DOCUMENT. </w:t>
    </w:r>
  </w:p>
  <w:p w:rsidR="00033425" w:rsidP="00C14C70" w:rsidRDefault="00033425" w14:paraId="446D4B71" w14:textId="7777777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33425" w:rsidP="00C14C70" w:rsidRDefault="00033425" w14:paraId="446D4B72" w14:textId="7777777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rsidR="00033425" w:rsidP="00C14C70" w:rsidRDefault="00033425" w14:paraId="446D4B73" w14:textId="7777777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033425" w:rsidP="00C14C70" w:rsidRDefault="00033425" w14:paraId="446D4B74" w14:textId="7777777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rsidR="00033425" w:rsidP="00C14C70" w:rsidRDefault="00033425" w14:paraId="446D4B75" w14:textId="7777777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rsidR="00033425" w:rsidP="00C14C70" w:rsidRDefault="00033425" w14:paraId="446D4B76" w14:textId="7777777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rsidR="00033425" w:rsidP="00C14C70" w:rsidRDefault="00033425" w14:paraId="446D4B77" w14:textId="160EC57F">
    <w:pPr>
      <w:pStyle w:val="Footer"/>
      <w:pBdr>
        <w:top w:val="single" w:color="auto" w:sz="4" w:space="1"/>
      </w:pBdr>
      <w:jc w:val="right"/>
    </w:pPr>
    <w:r>
      <w:fldChar w:fldCharType="begin"/>
    </w:r>
    <w:r>
      <w:instrText xml:space="preserve"> PAGE  \* roman  \* MERGEFORMAT </w:instrText>
    </w:r>
    <w:r>
      <w:fldChar w:fldCharType="separate"/>
    </w:r>
    <w:r w:rsidR="00135C7F">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Pr="00C831C4" w:rsidR="00033425" w:rsidTr="00D87D77" w14:paraId="446D4B7B" w14:textId="77777777">
      <w:tc>
        <w:tcPr>
          <w:tcW w:w="9587" w:type="dxa"/>
        </w:tcPr>
        <w:p w:rsidR="00033425" w:rsidP="008E05D3" w:rsidRDefault="00196E33" w14:paraId="446D4B78" w14:textId="73935186">
          <w:pPr>
            <w:pStyle w:val="Footer"/>
            <w:ind w:firstLine="119"/>
          </w:pPr>
          <w:sdt>
            <w:sdtPr>
              <w:alias w:val="Title"/>
              <w:id w:val="-1758121364"/>
              <w:dataBinding w:prefixMappings="xmlns:ns0='http://purl.org/dc/elements/1.1/' xmlns:ns1='http://schemas.openxmlformats.org/package/2006/metadata/core-properties' " w:xpath="/ns1:coreProperties[1]/ns0:title[1]" w:storeItemID="{6C3C8BC8-F283-45AE-878A-BAB7291924A1}"/>
              <w:text/>
            </w:sdtPr>
            <w:sdtEndPr/>
            <w:sdtContent>
              <w:r w:rsidR="00033425">
                <w:t>Delivery Guide</w:t>
              </w:r>
            </w:sdtContent>
          </w:sdt>
          <w:r w:rsidR="00033425">
            <w:t xml:space="preserve">, </w:t>
          </w:r>
          <w:sdt>
            <w:sdtPr>
              <w:alias w:val="Subject"/>
              <w:tag w:val=""/>
              <w:id w:val="-1508905725"/>
              <w:dataBinding w:prefixMappings="xmlns:ns0='http://purl.org/dc/elements/1.1/' xmlns:ns1='http://schemas.openxmlformats.org/package/2006/metadata/core-properties' " w:xpath="/ns1:coreProperties[1]/ns0:subject[1]" w:storeItemID="{6C3C8BC8-F283-45AE-878A-BAB7291924A1}"/>
              <w:text/>
            </w:sdtPr>
            <w:sdtEndPr/>
            <w:sdtContent>
              <w:r w:rsidR="00033425">
                <w:t>Component Name</w:t>
              </w:r>
            </w:sdtContent>
          </w:sdt>
          <w:r w:rsidR="00033425">
            <w:t xml:space="preserve">, Version </w:t>
          </w:r>
          <w:sdt>
            <w:sdtPr>
              <w:alias w:val="Version"/>
              <w:tag w:val="Version"/>
              <w:id w:val="86426228"/>
            </w:sdtPr>
            <w:sdtEndPr/>
            <w:sdtContent>
              <w:r>
                <w:fldChar w:fldCharType="begin"/>
              </w:r>
              <w:r>
                <w:instrText>DOCPROPERTY  Version  \* MERGEFORMAT</w:instrText>
              </w:r>
              <w:r>
                <w:fldChar w:fldCharType="separate"/>
              </w:r>
              <w:r w:rsidR="00B72883">
                <w:t>1</w:t>
              </w:r>
              <w:r>
                <w:fldChar w:fldCharType="end"/>
              </w:r>
              <w:r w:rsidR="00B72883">
                <w:t>810</w:t>
              </w:r>
            </w:sdtContent>
          </w:sdt>
          <w:r w:rsidR="00033425">
            <w:t xml:space="preserve">, </w:t>
          </w:r>
          <w:sdt>
            <w:sdtPr>
              <w:alias w:val="Status"/>
              <w:tag w:val="Status"/>
              <w:id w:val="1278453745"/>
              <w:dataBinding w:prefixMappings="" w:xpath="/root[1]/status[1]" w:storeItemID="{A7D598A9-AC5B-49BC-AE59-C7616FDA4C36}"/>
              <w:text/>
            </w:sdtPr>
            <w:sdtEndPr/>
            <w:sdtContent>
              <w:r w:rsidR="00B12605">
                <w:t>Final</w:t>
              </w:r>
            </w:sdtContent>
          </w:sdt>
          <w:r w:rsidR="00033425">
            <w:fldChar w:fldCharType="begin"/>
          </w:r>
          <w:r w:rsidR="00033425">
            <w:instrText xml:space="preserve"> DOCPROPERTY Status \* MERGEFORMAT </w:instrText>
          </w:r>
          <w:r w:rsidR="00033425">
            <w:fldChar w:fldCharType="end"/>
          </w:r>
        </w:p>
        <w:p w:rsidR="00033425" w:rsidP="008E05D3" w:rsidRDefault="00033425" w14:paraId="446D4B79" w14:textId="48B5179A">
          <w:pPr>
            <w:pStyle w:val="Footer"/>
            <w:ind w:firstLine="119"/>
          </w:pPr>
          <w:r>
            <w:t xml:space="preserve">Prepared by </w:t>
          </w:r>
          <w:sdt>
            <w:sdtPr>
              <w:alias w:val="Author"/>
              <w:id w:val="520752633"/>
              <w:dataBinding w:prefixMappings="xmlns:ns0='http://purl.org/dc/elements/1.1/' xmlns:ns1='http://schemas.openxmlformats.org/package/2006/metadata/core-properties' " w:xpath="/ns1:coreProperties[1]/ns0:creator[1]" w:storeItemID="{6C3C8BC8-F283-45AE-878A-BAB7291924A1}"/>
              <w:text/>
            </w:sdtPr>
            <w:sdtEndPr/>
            <w:sdtContent>
              <w:r w:rsidR="00B72883">
                <w:t>Ruby Bedford</w:t>
              </w:r>
            </w:sdtContent>
          </w:sdt>
        </w:p>
        <w:p w:rsidRPr="00CC3F68" w:rsidR="00033425" w:rsidP="008E05D3" w:rsidRDefault="00033425" w14:paraId="446D4B7A" w14:textId="05538B8B">
          <w:pPr>
            <w:pStyle w:val="Footer"/>
            <w:tabs>
              <w:tab w:val="clear" w:pos="4680"/>
              <w:tab w:val="clear" w:pos="9360"/>
              <w:tab w:val="left" w:pos="3270"/>
            </w:tabs>
            <w:ind w:firstLine="119"/>
          </w:pPr>
          <w:r w:rsidRPr="00CC3F68">
            <w:t>"</w:t>
          </w:r>
          <w:sdt>
            <w:sdtPr>
              <w:alias w:val="FileName"/>
              <w:tag w:val="FileName"/>
              <w:id w:val="1737583775"/>
            </w:sdtPr>
            <w:sdtEndPr>
              <w:rPr>
                <w:noProof/>
              </w:rPr>
            </w:sdtEndPr>
            <w:sdtContent>
              <w:r w:rsidR="00B72883">
                <w:rPr>
                  <w:lang w:val="fr-FR"/>
                </w:rPr>
                <w:fldChar w:fldCharType="begin"/>
              </w:r>
              <w:r w:rsidRPr="00CC3F68" w:rsidR="00B72883">
                <w:instrText xml:space="preserve"> FILENAME \* MERGEFORMAT </w:instrText>
              </w:r>
              <w:r w:rsidR="00B72883">
                <w:rPr>
                  <w:lang w:val="fr-FR"/>
                </w:rPr>
                <w:fldChar w:fldCharType="separate"/>
              </w:r>
              <w:r w:rsidR="00B72883">
                <w:rPr>
                  <w:noProof/>
                </w:rPr>
                <w:t>Component Template - Delivery Summary.docx</w:t>
              </w:r>
              <w:r w:rsidR="00B72883">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2024050607"/>
            </w:sdtPr>
            <w:sdtEndPr/>
            <w:sdtContent>
              <w:r w:rsidR="00B72883">
                <w:rPr>
                  <w:noProof/>
                  <w:lang w:val="fr-FR"/>
                </w:rPr>
                <w:fldChar w:fldCharType="begin"/>
              </w:r>
              <w:r w:rsidRPr="00CC3F68" w:rsidR="00B72883">
                <w:rPr>
                  <w:noProof/>
                </w:rPr>
                <w:instrText xml:space="preserve"> DOCPROPERTY  TemplateVersion  \* MERGEFORMAT </w:instrText>
              </w:r>
              <w:r w:rsidR="00B72883">
                <w:rPr>
                  <w:noProof/>
                  <w:lang w:val="fr-FR"/>
                </w:rPr>
                <w:fldChar w:fldCharType="separate"/>
              </w:r>
              <w:r w:rsidR="00B72883">
                <w:rPr>
                  <w:noProof/>
                </w:rPr>
                <w:t>1809</w:t>
              </w:r>
              <w:r w:rsidR="00B72883">
                <w:rPr>
                  <w:noProof/>
                  <w:lang w:val="fr-FR"/>
                </w:rPr>
                <w:fldChar w:fldCharType="end"/>
              </w:r>
            </w:sdtContent>
          </w:sdt>
        </w:p>
      </w:tc>
    </w:tr>
  </w:tbl>
  <w:p w:rsidRPr="00CC3F68" w:rsidR="00033425" w:rsidP="00C14C70" w:rsidRDefault="00033425" w14:paraId="446D4B7C" w14:textId="77777777">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425" w:rsidP="00C14C70" w:rsidRDefault="00033425" w14:paraId="446D4B85" w14:textId="4B9A2EC4">
    <w:pPr>
      <w:pStyle w:val="Footer"/>
      <w:pBdr>
        <w:top w:val="single" w:color="auto" w:sz="4" w:space="1"/>
      </w:pBdr>
      <w:jc w:val="right"/>
    </w:pPr>
    <w:r>
      <w:t xml:space="preserve">Page </w:t>
    </w:r>
    <w:r>
      <w:fldChar w:fldCharType="begin"/>
    </w:r>
    <w:r>
      <w:instrText xml:space="preserve"> PAGE  \* Arabic  \* MERGEFORMAT </w:instrText>
    </w:r>
    <w:r>
      <w:fldChar w:fldCharType="separate"/>
    </w:r>
    <w:r w:rsidR="00950C73">
      <w:rPr>
        <w:noProof/>
      </w:rPr>
      <w:t>9</w:t>
    </w:r>
    <w:r>
      <w:fldChar w:fldCharType="end"/>
    </w:r>
  </w:p>
  <w:tbl>
    <w:tblPr>
      <w:tblW w:w="9587" w:type="dxa"/>
      <w:tblInd w:w="-227" w:type="dxa"/>
      <w:tblLayout w:type="fixed"/>
      <w:tblLook w:val="01E0" w:firstRow="1" w:lastRow="1" w:firstColumn="1" w:lastColumn="1" w:noHBand="0" w:noVBand="0"/>
    </w:tblPr>
    <w:tblGrid>
      <w:gridCol w:w="9587"/>
    </w:tblGrid>
    <w:tr w:rsidRPr="00C831C4" w:rsidR="00033425" w:rsidTr="00D87D77" w14:paraId="446D4B89" w14:textId="77777777">
      <w:tc>
        <w:tcPr>
          <w:tcW w:w="9587" w:type="dxa"/>
        </w:tcPr>
        <w:bookmarkStart w:name="_Toc227064252" w:id="56"/>
        <w:p w:rsidR="00033425" w:rsidP="00C14C70" w:rsidRDefault="00196E33" w14:paraId="446D4B86" w14:textId="4F0753D5">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033425">
                <w:t>Delivery Guide</w:t>
              </w:r>
            </w:sdtContent>
          </w:sdt>
          <w:r w:rsidR="00033425">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033425">
                <w:t>Component Name</w:t>
              </w:r>
            </w:sdtContent>
          </w:sdt>
          <w:r w:rsidR="00033425">
            <w:t xml:space="preserve">, Version </w:t>
          </w:r>
          <w:sdt>
            <w:sdtPr>
              <w:alias w:val="Version"/>
              <w:tag w:val="Version"/>
              <w:id w:val="334047237"/>
            </w:sdtPr>
            <w:sdtEndPr/>
            <w:sdtContent>
              <w:r>
                <w:fldChar w:fldCharType="begin"/>
              </w:r>
              <w:r>
                <w:instrText>DOCPROPERTY  Version  \* MERGEFORMAT</w:instrText>
              </w:r>
              <w:r>
                <w:fldChar w:fldCharType="separate"/>
              </w:r>
              <w:r w:rsidR="00B72883">
                <w:t>1</w:t>
              </w:r>
              <w:r>
                <w:fldChar w:fldCharType="end"/>
              </w:r>
              <w:r w:rsidR="00B72883">
                <w:t>810</w:t>
              </w:r>
            </w:sdtContent>
          </w:sdt>
          <w:r w:rsidR="00033425">
            <w:t xml:space="preserve">, </w:t>
          </w:r>
          <w:sdt>
            <w:sdtPr>
              <w:alias w:val="Status"/>
              <w:tag w:val="Status"/>
              <w:id w:val="-1511211400"/>
              <w:dataBinding w:prefixMappings="" w:xpath="/root[1]/status[1]" w:storeItemID="{A7D598A9-AC5B-49BC-AE59-C7616FDA4C36}"/>
              <w:text/>
            </w:sdtPr>
            <w:sdtEndPr/>
            <w:sdtContent>
              <w:r w:rsidR="00B12605">
                <w:t>Final</w:t>
              </w:r>
            </w:sdtContent>
          </w:sdt>
          <w:r w:rsidR="00033425">
            <w:fldChar w:fldCharType="begin"/>
          </w:r>
          <w:r w:rsidR="00033425">
            <w:instrText xml:space="preserve"> DOCPROPERTY Status \* MERGEFORMAT </w:instrText>
          </w:r>
          <w:r w:rsidR="00033425">
            <w:fldChar w:fldCharType="end"/>
          </w:r>
        </w:p>
        <w:p w:rsidR="00033425" w:rsidP="00C14C70" w:rsidRDefault="00033425" w14:paraId="446D4B87" w14:textId="3B17B525">
          <w:pPr>
            <w:pStyle w:val="Footer"/>
            <w:ind w:firstLine="119"/>
          </w:pPr>
          <w:r>
            <w:t xml:space="preserve">Prepared by </w:t>
          </w:r>
          <w:sdt>
            <w:sdtPr>
              <w:alias w:val="Author"/>
              <w:id w:val="-60715813"/>
              <w:dataBinding w:prefixMappings="xmlns:ns0='http://purl.org/dc/elements/1.1/' xmlns:ns1='http://schemas.openxmlformats.org/package/2006/metadata/core-properties' " w:xpath="/ns1:coreProperties[1]/ns0:creator[1]" w:storeItemID="{6C3C8BC8-F283-45AE-878A-BAB7291924A1}"/>
              <w:text/>
            </w:sdtPr>
            <w:sdtEndPr/>
            <w:sdtContent>
              <w:r w:rsidR="00B72883">
                <w:t>Ruby Bedford</w:t>
              </w:r>
            </w:sdtContent>
          </w:sdt>
        </w:p>
        <w:p w:rsidRPr="00CC3F68" w:rsidR="00033425" w:rsidP="00C14C70" w:rsidRDefault="00033425" w14:paraId="446D4B88" w14:textId="0037206E">
          <w:pPr>
            <w:pStyle w:val="Footer"/>
            <w:ind w:firstLine="119"/>
          </w:pPr>
          <w:r w:rsidRPr="00CC3F68">
            <w:t>"</w:t>
          </w:r>
          <w:sdt>
            <w:sdtPr>
              <w:alias w:val="FileName"/>
              <w:tag w:val="FileName"/>
              <w:id w:val="1594127459"/>
            </w:sdtPr>
            <w:sdtEndPr>
              <w:rPr>
                <w:noProof/>
              </w:rPr>
            </w:sdtEndPr>
            <w:sdtContent>
              <w:r w:rsidR="00B72883">
                <w:rPr>
                  <w:lang w:val="fr-FR"/>
                </w:rPr>
                <w:fldChar w:fldCharType="begin"/>
              </w:r>
              <w:r w:rsidRPr="00CC3F68" w:rsidR="00B72883">
                <w:instrText xml:space="preserve"> FILENAME \* MERGEFORMAT </w:instrText>
              </w:r>
              <w:r w:rsidR="00B72883">
                <w:rPr>
                  <w:lang w:val="fr-FR"/>
                </w:rPr>
                <w:fldChar w:fldCharType="separate"/>
              </w:r>
              <w:r w:rsidR="00B72883">
                <w:rPr>
                  <w:noProof/>
                </w:rPr>
                <w:t>Component Template - Delivery Summary.docx</w:t>
              </w:r>
              <w:r w:rsidR="00B72883">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1992420"/>
            </w:sdtPr>
            <w:sdtEndPr/>
            <w:sdtContent>
              <w:r w:rsidR="00B72883">
                <w:rPr>
                  <w:noProof/>
                  <w:lang w:val="fr-FR"/>
                </w:rPr>
                <w:fldChar w:fldCharType="begin"/>
              </w:r>
              <w:r w:rsidRPr="00CC3F68" w:rsidR="00B72883">
                <w:rPr>
                  <w:noProof/>
                </w:rPr>
                <w:instrText xml:space="preserve"> DOCPROPERTY  TemplateVersion  \* MERGEFORMAT </w:instrText>
              </w:r>
              <w:r w:rsidR="00B72883">
                <w:rPr>
                  <w:noProof/>
                  <w:lang w:val="fr-FR"/>
                </w:rPr>
                <w:fldChar w:fldCharType="separate"/>
              </w:r>
              <w:r w:rsidR="00B72883">
                <w:rPr>
                  <w:noProof/>
                </w:rPr>
                <w:t>1809</w:t>
              </w:r>
              <w:r w:rsidR="00B72883">
                <w:rPr>
                  <w:noProof/>
                  <w:lang w:val="fr-FR"/>
                </w:rPr>
                <w:fldChar w:fldCharType="end"/>
              </w:r>
            </w:sdtContent>
          </w:sdt>
        </w:p>
      </w:tc>
    </w:tr>
    <w:bookmarkEnd w:id="56"/>
  </w:tbl>
  <w:p w:rsidRPr="00CC3F68" w:rsidR="00033425" w:rsidP="00C14C70" w:rsidRDefault="00033425" w14:paraId="446D4B8A" w14:textId="77777777">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E33" w:rsidRDefault="00196E33" w14:paraId="7C5FAB54" w14:textId="77777777">
      <w:pPr>
        <w:spacing w:before="0" w:after="0" w:line="240" w:lineRule="auto"/>
      </w:pPr>
      <w:r>
        <w:separator/>
      </w:r>
    </w:p>
  </w:footnote>
  <w:footnote w:type="continuationSeparator" w:id="0">
    <w:p w:rsidR="00196E33" w:rsidRDefault="00196E33" w14:paraId="1E6D1613" w14:textId="77777777">
      <w:pPr>
        <w:spacing w:before="0" w:after="0" w:line="240" w:lineRule="auto"/>
      </w:pPr>
      <w:r>
        <w:continuationSeparator/>
      </w:r>
    </w:p>
  </w:footnote>
  <w:footnote w:type="continuationNotice" w:id="1">
    <w:p w:rsidR="00196E33" w:rsidRDefault="00196E33" w14:paraId="170B6A4A"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MicrosoftServicios1"/>
      <w:tblW w:w="0" w:type="auto"/>
      <w:tblLook w:val="0600" w:firstRow="0" w:lastRow="0" w:firstColumn="0" w:lastColumn="0" w:noHBand="1" w:noVBand="1"/>
    </w:tblPr>
    <w:tblGrid>
      <w:gridCol w:w="2256"/>
      <w:gridCol w:w="7104"/>
    </w:tblGrid>
    <w:tr w:rsidRPr="00BF6753" w:rsidR="00033425" w:rsidTr="007A6EEA" w14:paraId="446D4B6E" w14:textId="77777777">
      <w:trPr>
        <w:trHeight w:val="800"/>
      </w:trPr>
      <w:tc>
        <w:tcPr>
          <w:tcW w:w="2256" w:type="dxa"/>
          <w:tcBorders>
            <w:top w:val="nil"/>
            <w:left w:val="nil"/>
            <w:bottom w:val="nil"/>
            <w:right w:val="nil"/>
          </w:tcBorders>
        </w:tcPr>
        <w:p w:rsidRPr="00BF6753" w:rsidR="00033425" w:rsidP="004E4E8C" w:rsidRDefault="00033425" w14:paraId="446D4B6B" w14:textId="77777777">
          <w:pPr>
            <w:tabs>
              <w:tab w:val="left" w:pos="2850"/>
            </w:tabs>
            <w:spacing w:after="0"/>
            <w:rPr>
              <w:rFonts w:ascii="Calibri" w:hAnsi="Calibri" w:eastAsia="Calibri" w:cs="Calibri"/>
              <w:color w:val="85878B"/>
              <w:szCs w:val="16"/>
              <w:lang w:val="en-AU" w:eastAsia="ja-JP"/>
              <w14:textFill>
                <w14:solidFill>
                  <w14:srgbClr w14:val="85878B">
                    <w14:lumMod w14:val="85000"/>
                    <w14:lumOff w14:val="15000"/>
                  </w14:srgbClr>
                </w14:solidFill>
              </w14:textFill>
            </w:rPr>
          </w:pPr>
          <w:r w:rsidRPr="00BF6753">
            <w:rPr>
              <w:rFonts w:ascii="Calibri" w:hAnsi="Calibri" w:eastAsia="Calibri" w:cs="Calibri"/>
              <w:noProof/>
              <w:szCs w:val="16"/>
            </w:rPr>
            <w:drawing>
              <wp:inline distT="0" distB="0" distL="0" distR="0" wp14:anchorId="446D4B8B" wp14:editId="446D4B8C">
                <wp:extent cx="1295648"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rsidRPr="00BF6753" w:rsidR="00033425" w:rsidP="004E4E8C" w:rsidRDefault="00033425" w14:paraId="446D4B6C" w14:textId="0FB674C4">
          <w:pPr>
            <w:spacing w:after="0"/>
            <w:jc w:val="right"/>
            <w:rPr>
              <w:rFonts w:ascii="Calibri" w:hAnsi="Calibri" w:eastAsia="Calibri" w:cs="Calibri"/>
              <w:szCs w:val="16"/>
              <w:lang w:val="en-AU" w:eastAsia="ja-JP"/>
            </w:rPr>
          </w:pPr>
          <w:r w:rsidRPr="00BF6753">
            <w:rPr>
              <w:rFonts w:ascii="Calibri" w:hAnsi="Calibri" w:eastAsia="Calibri" w:cs="Calibri"/>
              <w:szCs w:val="16"/>
              <w:lang w:val="en-AU" w:eastAsia="ja-JP"/>
            </w:rPr>
            <w:fldChar w:fldCharType="begin" w:fldLock="1"/>
          </w:r>
          <w:r w:rsidRPr="00BF6753">
            <w:rPr>
              <w:rFonts w:ascii="Calibri" w:hAnsi="Calibri" w:eastAsia="Calibri" w:cs="Calibri"/>
              <w:szCs w:val="16"/>
              <w:lang w:val="en-AU" w:eastAsia="ja-JP"/>
            </w:rPr>
            <w:instrText xml:space="preserve"> IF </w:instrText>
          </w:r>
          <w:r w:rsidRPr="00BF6753">
            <w:rPr>
              <w:rFonts w:ascii="Calibri" w:hAnsi="Calibri" w:eastAsia="Calibri" w:cs="Calibri"/>
              <w:szCs w:val="16"/>
              <w:lang w:val="en-AU" w:eastAsia="ja-JP"/>
            </w:rPr>
            <w:fldChar w:fldCharType="begin" w:fldLock="1"/>
          </w:r>
          <w:r w:rsidRPr="00BF6753">
            <w:rPr>
              <w:rFonts w:ascii="Calibri" w:hAnsi="Calibri" w:eastAsia="Calibri" w:cs="Calibri"/>
              <w:szCs w:val="16"/>
              <w:lang w:val="en-AU" w:eastAsia="ja-JP"/>
            </w:rPr>
            <w:instrText xml:space="preserve"> DOCPROPERTY  Confidential  \* MERGEFORMAT </w:instrText>
          </w:r>
          <w:r w:rsidRPr="00BF6753">
            <w:rPr>
              <w:rFonts w:ascii="Calibri" w:hAnsi="Calibri" w:eastAsia="Calibri" w:cs="Calibri"/>
              <w:szCs w:val="16"/>
              <w:lang w:val="en-AU" w:eastAsia="ja-JP"/>
            </w:rPr>
            <w:fldChar w:fldCharType="separate"/>
          </w:r>
          <w:r w:rsidRPr="00BF6753">
            <w:rPr>
              <w:rFonts w:ascii="Calibri" w:hAnsi="Calibri" w:eastAsia="Calibri" w:cs="Calibri"/>
              <w:szCs w:val="16"/>
              <w:lang w:val="en-AU" w:eastAsia="ja-JP"/>
            </w:rPr>
            <w:instrText>0</w:instrTex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instrText xml:space="preserve"> = 0 "Prepared for " "" \* MERGEFORMAT </w:instrText>
          </w:r>
          <w:r w:rsidRPr="00BF6753">
            <w:rPr>
              <w:rFonts w:ascii="Calibri" w:hAnsi="Calibri" w:eastAsia="Calibri" w:cs="Calibri"/>
              <w:szCs w:val="16"/>
              <w:lang w:val="en-AU" w:eastAsia="ja-JP"/>
            </w:rPr>
            <w:fldChar w:fldCharType="separate"/>
          </w:r>
          <w:r w:rsidRPr="00BF6753">
            <w:rPr>
              <w:rFonts w:ascii="Calibri" w:hAnsi="Calibri" w:eastAsia="Calibri" w:cs="Calibri"/>
              <w:noProof/>
              <w:szCs w:val="16"/>
              <w:lang w:val="en-AU" w:eastAsia="ja-JP"/>
            </w:rPr>
            <w:t xml:space="preserve">Prepared for </w: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IF </w:instrText>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DOCPROPERTY  Confidential  \* MERGEFORMAT </w:instrText>
          </w:r>
          <w:r w:rsidRPr="00BF6753">
            <w:rPr>
              <w:rFonts w:ascii="Calibri" w:hAnsi="Calibri" w:eastAsia="Calibri" w:cs="Calibri"/>
              <w:szCs w:val="16"/>
              <w:lang w:val="en-AU" w:eastAsia="ja-JP"/>
            </w:rPr>
            <w:fldChar w:fldCharType="separate"/>
          </w:r>
          <w:r>
            <w:rPr>
              <w:rFonts w:ascii="Calibri" w:hAnsi="Calibri" w:eastAsia="Calibri" w:cs="Calibri"/>
              <w:szCs w:val="16"/>
              <w:lang w:val="en-AU" w:eastAsia="ja-JP"/>
            </w:rPr>
            <w:instrText>0</w:instrTex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instrText xml:space="preserve"> = 2 "Microsoft and " "" \* MERGEFORMAT </w:instrTex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IF </w:instrText>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DOCPROPERTY  Confidential  \* MERGEFORMAT </w:instrText>
          </w:r>
          <w:r w:rsidRPr="00BF6753">
            <w:rPr>
              <w:rFonts w:ascii="Calibri" w:hAnsi="Calibri" w:eastAsia="Calibri" w:cs="Calibri"/>
              <w:szCs w:val="16"/>
              <w:lang w:val="en-AU" w:eastAsia="ja-JP"/>
            </w:rPr>
            <w:fldChar w:fldCharType="separate"/>
          </w:r>
          <w:r w:rsidR="009E6889">
            <w:rPr>
              <w:rFonts w:ascii="Calibri" w:hAnsi="Calibri" w:eastAsia="Calibri" w:cs="Calibri"/>
              <w:szCs w:val="16"/>
              <w:lang w:val="en-AU" w:eastAsia="ja-JP"/>
            </w:rPr>
            <w:instrText>0</w:instrTex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instrText xml:space="preserve"> = 3 "Microsoft" </w:instrText>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DOCPROPERTY  Customer  \* MERGEFORMAT </w:instrText>
          </w:r>
          <w:r w:rsidRPr="00BF6753">
            <w:rPr>
              <w:rFonts w:ascii="Calibri" w:hAnsi="Calibri" w:eastAsia="Calibri" w:cs="Calibri"/>
              <w:szCs w:val="16"/>
              <w:lang w:val="en-AU" w:eastAsia="ja-JP"/>
            </w:rPr>
            <w:fldChar w:fldCharType="separate"/>
          </w:r>
          <w:r w:rsidR="009E6889">
            <w:rPr>
              <w:rFonts w:ascii="Calibri" w:hAnsi="Calibri" w:eastAsia="Calibri" w:cs="Calibri"/>
              <w:szCs w:val="16"/>
              <w:lang w:val="en-AU" w:eastAsia="ja-JP"/>
            </w:rPr>
            <w:instrText>Microsoft Services</w:instrTex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instrText xml:space="preserve"> \* MERGEFORMAT </w:instrText>
          </w:r>
          <w:r w:rsidRPr="00BF6753">
            <w:rPr>
              <w:rFonts w:ascii="Calibri" w:hAnsi="Calibri" w:eastAsia="Calibri" w:cs="Calibri"/>
              <w:szCs w:val="16"/>
              <w:lang w:val="en-AU" w:eastAsia="ja-JP"/>
            </w:rPr>
            <w:fldChar w:fldCharType="separate"/>
          </w:r>
          <w:r w:rsidR="009E6889">
            <w:rPr>
              <w:rFonts w:ascii="Calibri" w:hAnsi="Calibri" w:eastAsia="Calibri" w:cs="Calibri"/>
              <w:noProof/>
              <w:szCs w:val="16"/>
              <w:lang w:val="en-AU" w:eastAsia="ja-JP"/>
            </w:rPr>
            <w:t>Microsoft Services</w: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IF </w:instrText>
          </w:r>
          <w:r w:rsidRPr="00BF6753">
            <w:rPr>
              <w:rFonts w:ascii="Calibri" w:hAnsi="Calibri" w:eastAsia="Calibri" w:cs="Calibri"/>
              <w:szCs w:val="16"/>
              <w:lang w:val="en-AU" w:eastAsia="ja-JP"/>
            </w:rPr>
            <w:fldChar w:fldCharType="begin"/>
          </w:r>
          <w:r w:rsidRPr="00BF6753">
            <w:rPr>
              <w:rFonts w:ascii="Calibri" w:hAnsi="Calibri" w:eastAsia="Calibri" w:cs="Calibri"/>
              <w:szCs w:val="16"/>
              <w:lang w:val="en-AU" w:eastAsia="ja-JP"/>
            </w:rPr>
            <w:instrText xml:space="preserve"> DOCPROPERTY  Confidential  \* MERGEFORMAT </w:instrText>
          </w:r>
          <w:r w:rsidRPr="00BF6753">
            <w:rPr>
              <w:rFonts w:ascii="Calibri" w:hAnsi="Calibri" w:eastAsia="Calibri" w:cs="Calibri"/>
              <w:szCs w:val="16"/>
              <w:lang w:val="en-AU" w:eastAsia="ja-JP"/>
            </w:rPr>
            <w:fldChar w:fldCharType="separate"/>
          </w:r>
          <w:r w:rsidRPr="00BF6753">
            <w:rPr>
              <w:rFonts w:ascii="Calibri" w:hAnsi="Calibri" w:eastAsia="Calibri" w:cs="Calibri"/>
              <w:szCs w:val="16"/>
              <w:lang w:val="en-AU" w:eastAsia="ja-JP"/>
            </w:rPr>
            <w:instrText>0</w:instrText>
          </w:r>
          <w:r w:rsidRPr="00BF6753">
            <w:rPr>
              <w:rFonts w:ascii="Calibri" w:hAnsi="Calibri" w:eastAsia="Calibri" w:cs="Calibri"/>
              <w:szCs w:val="16"/>
              <w:lang w:val="en-AU" w:eastAsia="ja-JP"/>
            </w:rPr>
            <w:fldChar w:fldCharType="end"/>
          </w:r>
          <w:r w:rsidRPr="00BF6753">
            <w:rPr>
              <w:rFonts w:ascii="Calibri" w:hAnsi="Calibri" w:eastAsia="Calibri" w:cs="Calibri"/>
              <w:szCs w:val="16"/>
              <w:lang w:val="en-AU" w:eastAsia="ja-JP"/>
            </w:rPr>
            <w:instrText xml:space="preserve"> &lt;&gt; 0 " Confidential" "" \* MERGEFORMAT </w:instrText>
          </w:r>
          <w:r w:rsidRPr="00BF6753">
            <w:rPr>
              <w:rFonts w:ascii="Calibri" w:hAnsi="Calibri" w:eastAsia="Calibri" w:cs="Calibri"/>
              <w:szCs w:val="16"/>
              <w:lang w:val="en-AU" w:eastAsia="ja-JP"/>
            </w:rPr>
            <w:fldChar w:fldCharType="end"/>
          </w:r>
        </w:p>
        <w:p w:rsidRPr="00BF6753" w:rsidR="00033425" w:rsidP="004E4E8C" w:rsidRDefault="00033425" w14:paraId="446D4B6D" w14:textId="77777777">
          <w:pPr>
            <w:spacing w:after="0"/>
            <w:jc w:val="center"/>
            <w:rPr>
              <w:rFonts w:ascii="Calibri" w:hAnsi="Calibri" w:eastAsia="Calibri" w:cs="Calibri"/>
              <w:szCs w:val="16"/>
              <w:lang w:val="en-AU" w:eastAsia="en-AU"/>
            </w:rPr>
          </w:pPr>
        </w:p>
      </w:tc>
    </w:tr>
  </w:tbl>
  <w:p w:rsidRPr="00C14C70" w:rsidR="00033425" w:rsidP="00C14C70" w:rsidRDefault="00033425" w14:paraId="446D4B6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hybridMultilevel"/>
    <w:tmpl w:val="BA82A1C2"/>
    <w:lvl w:ilvl="0" w:tplc="DDB4EDFA">
      <w:start w:val="1"/>
      <w:numFmt w:val="lowerRoman"/>
      <w:pStyle w:val="ListNumber3"/>
      <w:lvlText w:val="%1."/>
      <w:lvlJc w:val="right"/>
      <w:pPr>
        <w:ind w:left="1440" w:hanging="360"/>
      </w:pPr>
      <w:rPr>
        <w:rFonts w:hint="default"/>
        <w:color w:val="008AC8"/>
      </w:rPr>
    </w:lvl>
    <w:lvl w:ilvl="1" w:tplc="2A8A52E4">
      <w:numFmt w:val="decimal"/>
      <w:lvlText w:val=""/>
      <w:lvlJc w:val="left"/>
    </w:lvl>
    <w:lvl w:ilvl="2" w:tplc="659A5B3A">
      <w:numFmt w:val="decimal"/>
      <w:lvlText w:val=""/>
      <w:lvlJc w:val="left"/>
    </w:lvl>
    <w:lvl w:ilvl="3" w:tplc="2428637C">
      <w:numFmt w:val="decimal"/>
      <w:lvlText w:val=""/>
      <w:lvlJc w:val="left"/>
    </w:lvl>
    <w:lvl w:ilvl="4" w:tplc="0922E1B4">
      <w:numFmt w:val="decimal"/>
      <w:lvlText w:val=""/>
      <w:lvlJc w:val="left"/>
    </w:lvl>
    <w:lvl w:ilvl="5" w:tplc="52D64ABA">
      <w:numFmt w:val="decimal"/>
      <w:lvlText w:val=""/>
      <w:lvlJc w:val="left"/>
    </w:lvl>
    <w:lvl w:ilvl="6" w:tplc="17E87548">
      <w:numFmt w:val="decimal"/>
      <w:lvlText w:val=""/>
      <w:lvlJc w:val="left"/>
    </w:lvl>
    <w:lvl w:ilvl="7" w:tplc="AC7CC5D6">
      <w:numFmt w:val="decimal"/>
      <w:lvlText w:val=""/>
      <w:lvlJc w:val="left"/>
    </w:lvl>
    <w:lvl w:ilvl="8" w:tplc="5BB485C2">
      <w:numFmt w:val="decimal"/>
      <w:lvlText w:val=""/>
      <w:lvlJc w:val="left"/>
    </w:lvl>
  </w:abstractNum>
  <w:abstractNum w:abstractNumId="2" w15:restartNumberingAfterBreak="0">
    <w:nsid w:val="FFFFFF7F"/>
    <w:multiLevelType w:val="hybridMultilevel"/>
    <w:tmpl w:val="D0F00B62"/>
    <w:lvl w:ilvl="0" w:tplc="27B49576">
      <w:start w:val="1"/>
      <w:numFmt w:val="upperLetter"/>
      <w:pStyle w:val="ListNumber2"/>
      <w:lvlText w:val="%1."/>
      <w:lvlJc w:val="left"/>
      <w:pPr>
        <w:ind w:left="1080" w:hanging="360"/>
      </w:pPr>
      <w:rPr>
        <w:rFonts w:hint="default" w:ascii="Segoe UI" w:hAnsi="Segoe UI"/>
        <w:b w:val="0"/>
        <w:i w:val="0"/>
        <w:color w:val="008AC8"/>
      </w:rPr>
    </w:lvl>
    <w:lvl w:ilvl="1" w:tplc="47BECC40">
      <w:numFmt w:val="decimal"/>
      <w:lvlText w:val=""/>
      <w:lvlJc w:val="left"/>
    </w:lvl>
    <w:lvl w:ilvl="2" w:tplc="34FACA5E">
      <w:numFmt w:val="decimal"/>
      <w:lvlText w:val=""/>
      <w:lvlJc w:val="left"/>
    </w:lvl>
    <w:lvl w:ilvl="3" w:tplc="EC74B1D4">
      <w:numFmt w:val="decimal"/>
      <w:lvlText w:val=""/>
      <w:lvlJc w:val="left"/>
    </w:lvl>
    <w:lvl w:ilvl="4" w:tplc="956E2D48">
      <w:numFmt w:val="decimal"/>
      <w:lvlText w:val=""/>
      <w:lvlJc w:val="left"/>
    </w:lvl>
    <w:lvl w:ilvl="5" w:tplc="89DE80FC">
      <w:numFmt w:val="decimal"/>
      <w:lvlText w:val=""/>
      <w:lvlJc w:val="left"/>
    </w:lvl>
    <w:lvl w:ilvl="6" w:tplc="D9BA4BC2">
      <w:numFmt w:val="decimal"/>
      <w:lvlText w:val=""/>
      <w:lvlJc w:val="left"/>
    </w:lvl>
    <w:lvl w:ilvl="7" w:tplc="DEE8066C">
      <w:numFmt w:val="decimal"/>
      <w:lvlText w:val=""/>
      <w:lvlJc w:val="left"/>
    </w:lvl>
    <w:lvl w:ilvl="8" w:tplc="C4906A4A">
      <w:numFmt w:val="decimal"/>
      <w:lvlText w:val=""/>
      <w:lvlJc w:val="left"/>
    </w:lvl>
  </w:abstractNum>
  <w:abstractNum w:abstractNumId="3" w15:restartNumberingAfterBreak="0">
    <w:nsid w:val="FFFFFF80"/>
    <w:multiLevelType w:val="hybridMultilevel"/>
    <w:tmpl w:val="BD18C040"/>
    <w:lvl w:ilvl="0" w:tplc="171AC580">
      <w:start w:val="1"/>
      <w:numFmt w:val="bullet"/>
      <w:pStyle w:val="ListBullet5"/>
      <w:lvlText w:val="•"/>
      <w:lvlJc w:val="left"/>
      <w:pPr>
        <w:ind w:left="2160" w:hanging="360"/>
      </w:pPr>
      <w:rPr>
        <w:rFonts w:hint="default" w:ascii="Segoe UI" w:hAnsi="Segoe UI"/>
        <w:color w:val="008AC8"/>
      </w:rPr>
    </w:lvl>
    <w:lvl w:ilvl="1" w:tplc="705021F8">
      <w:numFmt w:val="decimal"/>
      <w:lvlText w:val=""/>
      <w:lvlJc w:val="left"/>
    </w:lvl>
    <w:lvl w:ilvl="2" w:tplc="A942DF00">
      <w:numFmt w:val="decimal"/>
      <w:lvlText w:val=""/>
      <w:lvlJc w:val="left"/>
    </w:lvl>
    <w:lvl w:ilvl="3" w:tplc="7F44BAD2">
      <w:numFmt w:val="decimal"/>
      <w:lvlText w:val=""/>
      <w:lvlJc w:val="left"/>
    </w:lvl>
    <w:lvl w:ilvl="4" w:tplc="81540A14">
      <w:numFmt w:val="decimal"/>
      <w:lvlText w:val=""/>
      <w:lvlJc w:val="left"/>
    </w:lvl>
    <w:lvl w:ilvl="5" w:tplc="05002B52">
      <w:numFmt w:val="decimal"/>
      <w:lvlText w:val=""/>
      <w:lvlJc w:val="left"/>
    </w:lvl>
    <w:lvl w:ilvl="6" w:tplc="4F8E94B4">
      <w:numFmt w:val="decimal"/>
      <w:lvlText w:val=""/>
      <w:lvlJc w:val="left"/>
    </w:lvl>
    <w:lvl w:ilvl="7" w:tplc="5B4858FA">
      <w:numFmt w:val="decimal"/>
      <w:lvlText w:val=""/>
      <w:lvlJc w:val="left"/>
    </w:lvl>
    <w:lvl w:ilvl="8" w:tplc="F9D0638A">
      <w:numFmt w:val="decimal"/>
      <w:lvlText w:val=""/>
      <w:lvlJc w:val="left"/>
    </w:lvl>
  </w:abstractNum>
  <w:abstractNum w:abstractNumId="4" w15:restartNumberingAfterBreak="0">
    <w:nsid w:val="FFFFFF81"/>
    <w:multiLevelType w:val="hybridMultilevel"/>
    <w:tmpl w:val="DD0241DA"/>
    <w:lvl w:ilvl="0" w:tplc="144E74AA">
      <w:start w:val="1"/>
      <w:numFmt w:val="bullet"/>
      <w:pStyle w:val="ListBullet4"/>
      <w:lvlText w:val="o"/>
      <w:lvlJc w:val="left"/>
      <w:pPr>
        <w:ind w:left="1800" w:hanging="360"/>
      </w:pPr>
      <w:rPr>
        <w:rFonts w:hint="default" w:ascii="Courier New" w:hAnsi="Courier New"/>
        <w:color w:val="008AC8"/>
      </w:rPr>
    </w:lvl>
    <w:lvl w:ilvl="1" w:tplc="3648AEEC">
      <w:numFmt w:val="decimal"/>
      <w:lvlText w:val=""/>
      <w:lvlJc w:val="left"/>
    </w:lvl>
    <w:lvl w:ilvl="2" w:tplc="2B90BF0E">
      <w:numFmt w:val="decimal"/>
      <w:lvlText w:val=""/>
      <w:lvlJc w:val="left"/>
    </w:lvl>
    <w:lvl w:ilvl="3" w:tplc="057E05E4">
      <w:numFmt w:val="decimal"/>
      <w:lvlText w:val=""/>
      <w:lvlJc w:val="left"/>
    </w:lvl>
    <w:lvl w:ilvl="4" w:tplc="48B81794">
      <w:numFmt w:val="decimal"/>
      <w:lvlText w:val=""/>
      <w:lvlJc w:val="left"/>
    </w:lvl>
    <w:lvl w:ilvl="5" w:tplc="E3B42792">
      <w:numFmt w:val="decimal"/>
      <w:lvlText w:val=""/>
      <w:lvlJc w:val="left"/>
    </w:lvl>
    <w:lvl w:ilvl="6" w:tplc="7354F288">
      <w:numFmt w:val="decimal"/>
      <w:lvlText w:val=""/>
      <w:lvlJc w:val="left"/>
    </w:lvl>
    <w:lvl w:ilvl="7" w:tplc="D6BEEFCA">
      <w:numFmt w:val="decimal"/>
      <w:lvlText w:val=""/>
      <w:lvlJc w:val="left"/>
    </w:lvl>
    <w:lvl w:ilvl="8" w:tplc="B35AF8E2">
      <w:numFmt w:val="decimal"/>
      <w:lvlText w:val=""/>
      <w:lvlJc w:val="left"/>
    </w:lvl>
  </w:abstractNum>
  <w:abstractNum w:abstractNumId="5" w15:restartNumberingAfterBreak="0">
    <w:nsid w:val="FFFFFF82"/>
    <w:multiLevelType w:val="hybridMultilevel"/>
    <w:tmpl w:val="D38AF324"/>
    <w:lvl w:ilvl="0" w:tplc="9FB0D314">
      <w:start w:val="1"/>
      <w:numFmt w:val="bullet"/>
      <w:pStyle w:val="ListBullet3"/>
      <w:lvlText w:val="•"/>
      <w:lvlJc w:val="left"/>
      <w:pPr>
        <w:ind w:left="1440" w:hanging="360"/>
      </w:pPr>
      <w:rPr>
        <w:rFonts w:hint="default" w:ascii="Segoe UI" w:hAnsi="Segoe UI"/>
        <w:color w:val="008AC8"/>
      </w:rPr>
    </w:lvl>
    <w:lvl w:ilvl="1" w:tplc="50646740">
      <w:numFmt w:val="decimal"/>
      <w:lvlText w:val=""/>
      <w:lvlJc w:val="left"/>
    </w:lvl>
    <w:lvl w:ilvl="2" w:tplc="7DA00796">
      <w:numFmt w:val="decimal"/>
      <w:lvlText w:val=""/>
      <w:lvlJc w:val="left"/>
    </w:lvl>
    <w:lvl w:ilvl="3" w:tplc="56D0B9CC">
      <w:numFmt w:val="decimal"/>
      <w:lvlText w:val=""/>
      <w:lvlJc w:val="left"/>
    </w:lvl>
    <w:lvl w:ilvl="4" w:tplc="4C665E72">
      <w:numFmt w:val="decimal"/>
      <w:lvlText w:val=""/>
      <w:lvlJc w:val="left"/>
    </w:lvl>
    <w:lvl w:ilvl="5" w:tplc="9A9A843A">
      <w:numFmt w:val="decimal"/>
      <w:lvlText w:val=""/>
      <w:lvlJc w:val="left"/>
    </w:lvl>
    <w:lvl w:ilvl="6" w:tplc="1CBE0E4C">
      <w:numFmt w:val="decimal"/>
      <w:lvlText w:val=""/>
      <w:lvlJc w:val="left"/>
    </w:lvl>
    <w:lvl w:ilvl="7" w:tplc="EDB03166">
      <w:numFmt w:val="decimal"/>
      <w:lvlText w:val=""/>
      <w:lvlJc w:val="left"/>
    </w:lvl>
    <w:lvl w:ilvl="8" w:tplc="84809CB4">
      <w:numFmt w:val="decimal"/>
      <w:lvlText w:val=""/>
      <w:lvlJc w:val="left"/>
    </w:lvl>
  </w:abstractNum>
  <w:abstractNum w:abstractNumId="6" w15:restartNumberingAfterBreak="0">
    <w:nsid w:val="FFFFFF83"/>
    <w:multiLevelType w:val="hybridMultilevel"/>
    <w:tmpl w:val="867A59A0"/>
    <w:lvl w:ilvl="0" w:tplc="91341EFE">
      <w:start w:val="1"/>
      <w:numFmt w:val="bullet"/>
      <w:pStyle w:val="ListBullet2"/>
      <w:lvlText w:val="o"/>
      <w:lvlJc w:val="left"/>
      <w:pPr>
        <w:ind w:left="792" w:hanging="360"/>
      </w:pPr>
      <w:rPr>
        <w:rFonts w:hint="default" w:ascii="Courier New" w:hAnsi="Courier New"/>
        <w:color w:val="008AC8"/>
      </w:rPr>
    </w:lvl>
    <w:lvl w:ilvl="1" w:tplc="58E25456">
      <w:numFmt w:val="decimal"/>
      <w:lvlText w:val=""/>
      <w:lvlJc w:val="left"/>
    </w:lvl>
    <w:lvl w:ilvl="2" w:tplc="FCD631D0">
      <w:numFmt w:val="decimal"/>
      <w:lvlText w:val=""/>
      <w:lvlJc w:val="left"/>
    </w:lvl>
    <w:lvl w:ilvl="3" w:tplc="6128B15E">
      <w:numFmt w:val="decimal"/>
      <w:lvlText w:val=""/>
      <w:lvlJc w:val="left"/>
    </w:lvl>
    <w:lvl w:ilvl="4" w:tplc="11CC108C">
      <w:numFmt w:val="decimal"/>
      <w:lvlText w:val=""/>
      <w:lvlJc w:val="left"/>
    </w:lvl>
    <w:lvl w:ilvl="5" w:tplc="0BB6C70A">
      <w:numFmt w:val="decimal"/>
      <w:lvlText w:val=""/>
      <w:lvlJc w:val="left"/>
    </w:lvl>
    <w:lvl w:ilvl="6" w:tplc="48AA17EE">
      <w:numFmt w:val="decimal"/>
      <w:lvlText w:val=""/>
      <w:lvlJc w:val="left"/>
    </w:lvl>
    <w:lvl w:ilvl="7" w:tplc="6FEE7A4E">
      <w:numFmt w:val="decimal"/>
      <w:lvlText w:val=""/>
      <w:lvlJc w:val="left"/>
    </w:lvl>
    <w:lvl w:ilvl="8" w:tplc="9290138A">
      <w:numFmt w:val="decimal"/>
      <w:lvlText w:val=""/>
      <w:lvlJc w:val="left"/>
    </w:lvl>
  </w:abstractNum>
  <w:abstractNum w:abstractNumId="7" w15:restartNumberingAfterBreak="0">
    <w:nsid w:val="FFFFFF88"/>
    <w:multiLevelType w:val="hybridMultilevel"/>
    <w:tmpl w:val="D8F858DE"/>
    <w:lvl w:ilvl="0" w:tplc="10AABA22">
      <w:start w:val="1"/>
      <w:numFmt w:val="decimal"/>
      <w:pStyle w:val="ListNumber"/>
      <w:lvlText w:val="%1."/>
      <w:lvlJc w:val="left"/>
      <w:pPr>
        <w:ind w:left="720" w:hanging="360"/>
      </w:pPr>
      <w:rPr>
        <w:rFonts w:hint="default" w:ascii="Segoe UI" w:hAnsi="Segoe UI"/>
        <w:b w:val="0"/>
        <w:i w:val="0"/>
        <w:color w:val="008AC8"/>
      </w:rPr>
    </w:lvl>
    <w:lvl w:ilvl="1" w:tplc="621065B8">
      <w:numFmt w:val="decimal"/>
      <w:lvlText w:val=""/>
      <w:lvlJc w:val="left"/>
    </w:lvl>
    <w:lvl w:ilvl="2" w:tplc="A23A1E7C">
      <w:numFmt w:val="decimal"/>
      <w:lvlText w:val=""/>
      <w:lvlJc w:val="left"/>
    </w:lvl>
    <w:lvl w:ilvl="3" w:tplc="C6C4F392">
      <w:numFmt w:val="decimal"/>
      <w:lvlText w:val=""/>
      <w:lvlJc w:val="left"/>
    </w:lvl>
    <w:lvl w:ilvl="4" w:tplc="AB7E6C32">
      <w:numFmt w:val="decimal"/>
      <w:lvlText w:val=""/>
      <w:lvlJc w:val="left"/>
    </w:lvl>
    <w:lvl w:ilvl="5" w:tplc="304050F2">
      <w:numFmt w:val="decimal"/>
      <w:lvlText w:val=""/>
      <w:lvlJc w:val="left"/>
    </w:lvl>
    <w:lvl w:ilvl="6" w:tplc="CEB453D8">
      <w:numFmt w:val="decimal"/>
      <w:lvlText w:val=""/>
      <w:lvlJc w:val="left"/>
    </w:lvl>
    <w:lvl w:ilvl="7" w:tplc="1D56E7E2">
      <w:numFmt w:val="decimal"/>
      <w:lvlText w:val=""/>
      <w:lvlJc w:val="left"/>
    </w:lvl>
    <w:lvl w:ilvl="8" w:tplc="51244FEE">
      <w:numFmt w:val="decimal"/>
      <w:lvlText w:val=""/>
      <w:lvlJc w:val="left"/>
    </w:lvl>
  </w:abstractNum>
  <w:abstractNum w:abstractNumId="8" w15:restartNumberingAfterBreak="0">
    <w:nsid w:val="02E2566B"/>
    <w:multiLevelType w:val="hybridMultilevel"/>
    <w:tmpl w:val="1982E504"/>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06EB0346"/>
    <w:multiLevelType w:val="hybridMultilevel"/>
    <w:tmpl w:val="85EC4F12"/>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0705682F"/>
    <w:multiLevelType w:val="hybridMultilevel"/>
    <w:tmpl w:val="37EE04A0"/>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12C79D0"/>
    <w:multiLevelType w:val="hybridMultilevel"/>
    <w:tmpl w:val="FEDAB4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26E3D54"/>
    <w:multiLevelType w:val="hybridMultilevel"/>
    <w:tmpl w:val="1200F2D4"/>
    <w:lvl w:ilvl="0" w:tplc="AC9E93B2">
      <w:start w:val="5"/>
      <w:numFmt w:val="bullet"/>
      <w:lvlText w:val="-"/>
      <w:lvlJc w:val="left"/>
      <w:pPr>
        <w:ind w:left="720" w:hanging="360"/>
      </w:pPr>
      <w:rPr>
        <w:rFonts w:hint="default" w:ascii="Segoe UI" w:hAnsi="Segoe UI" w:cs="Segoe U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3460842"/>
    <w:multiLevelType w:val="hybridMultilevel"/>
    <w:tmpl w:val="1C204684"/>
    <w:lvl w:ilvl="0" w:tplc="CB38B744">
      <w:start w:val="1"/>
      <w:numFmt w:val="bullet"/>
      <w:pStyle w:val="Bullet1"/>
      <w:lvlText w:val=""/>
      <w:lvlJc w:val="left"/>
      <w:pPr>
        <w:ind w:left="792" w:hanging="360"/>
      </w:pPr>
      <w:rPr>
        <w:rFonts w:hint="default" w:ascii="Symbol" w:hAnsi="Symbol"/>
        <w:color w:val="008AC8"/>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6" w15:restartNumberingAfterBreak="0">
    <w:nsid w:val="189963A0"/>
    <w:multiLevelType w:val="hybridMultilevel"/>
    <w:tmpl w:val="7CBE1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94A6B97"/>
    <w:multiLevelType w:val="hybridMultilevel"/>
    <w:tmpl w:val="A30CB5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19F22177"/>
    <w:multiLevelType w:val="hybridMultilevel"/>
    <w:tmpl w:val="338252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1CA64B90"/>
    <w:multiLevelType w:val="hybridMultilevel"/>
    <w:tmpl w:val="4CD4C468"/>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1F2F09B0"/>
    <w:multiLevelType w:val="hybridMultilevel"/>
    <w:tmpl w:val="BE4AAE34"/>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217D7BFC"/>
    <w:multiLevelType w:val="hybridMultilevel"/>
    <w:tmpl w:val="76DAF508"/>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22717EEC"/>
    <w:multiLevelType w:val="hybridMultilevel"/>
    <w:tmpl w:val="CA522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2CA68C3"/>
    <w:multiLevelType w:val="hybridMultilevel"/>
    <w:tmpl w:val="AD7CE068"/>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23B87FAB"/>
    <w:multiLevelType w:val="hybridMultilevel"/>
    <w:tmpl w:val="92A8D828"/>
    <w:styleLink w:val="Bullets"/>
    <w:lvl w:ilvl="0" w:tplc="332A552A">
      <w:start w:val="1"/>
      <w:numFmt w:val="bullet"/>
      <w:lvlText w:val=""/>
      <w:lvlJc w:val="left"/>
      <w:pPr>
        <w:ind w:left="714" w:hanging="357"/>
      </w:pPr>
      <w:rPr>
        <w:rFonts w:hint="default" w:ascii="Symbol" w:hAnsi="Symbol" w:cs="Times New Roman"/>
        <w:color w:val="5B9BD5" w:themeColor="accent1"/>
        <w:sz w:val="24"/>
        <w:szCs w:val="20"/>
      </w:rPr>
    </w:lvl>
    <w:lvl w:ilvl="1" w:tplc="8738EA62">
      <w:start w:val="1"/>
      <w:numFmt w:val="bullet"/>
      <w:lvlText w:val=""/>
      <w:lvlJc w:val="left"/>
      <w:pPr>
        <w:tabs>
          <w:tab w:val="num" w:pos="1621"/>
        </w:tabs>
        <w:ind w:left="1071" w:hanging="357"/>
      </w:pPr>
      <w:rPr>
        <w:rFonts w:hint="default" w:ascii="Symbol" w:hAnsi="Symbol" w:cs="Times New Roman"/>
        <w:b w:val="0"/>
        <w:bCs w:val="0"/>
        <w:i w:val="0"/>
        <w:iCs w:val="0"/>
        <w:color w:val="5B9BD5" w:themeColor="accent1"/>
        <w:sz w:val="24"/>
        <w:szCs w:val="20"/>
      </w:rPr>
    </w:lvl>
    <w:lvl w:ilvl="2" w:tplc="4CAAAE5A">
      <w:start w:val="1"/>
      <w:numFmt w:val="bullet"/>
      <w:lvlText w:val=""/>
      <w:lvlJc w:val="left"/>
      <w:pPr>
        <w:tabs>
          <w:tab w:val="num" w:pos="1978"/>
        </w:tabs>
        <w:ind w:left="1428" w:hanging="357"/>
      </w:pPr>
      <w:rPr>
        <w:rFonts w:hint="default" w:ascii="Symbol" w:hAnsi="Symbol" w:cs="Times New Roman"/>
        <w:color w:val="5B9BD5" w:themeColor="accent1"/>
        <w:sz w:val="20"/>
        <w:szCs w:val="20"/>
      </w:rPr>
    </w:lvl>
    <w:lvl w:ilvl="3" w:tplc="644E8432">
      <w:start w:val="1"/>
      <w:numFmt w:val="bullet"/>
      <w:lvlText w:val=""/>
      <w:lvlJc w:val="left"/>
      <w:pPr>
        <w:tabs>
          <w:tab w:val="num" w:pos="2335"/>
        </w:tabs>
        <w:ind w:left="1785" w:hanging="357"/>
      </w:pPr>
      <w:rPr>
        <w:rFonts w:hint="default" w:ascii="Symbol" w:hAnsi="Symbol" w:cs="Times New Roman"/>
        <w:b w:val="0"/>
        <w:bCs w:val="0"/>
        <w:i w:val="0"/>
        <w:iCs w:val="0"/>
        <w:color w:val="5B9BD5" w:themeColor="accent1"/>
        <w:sz w:val="16"/>
        <w:szCs w:val="20"/>
      </w:rPr>
    </w:lvl>
    <w:lvl w:ilvl="4" w:tplc="FA3EAA9C">
      <w:start w:val="1"/>
      <w:numFmt w:val="lowerLetter"/>
      <w:lvlText w:val="(%5)"/>
      <w:lvlJc w:val="left"/>
      <w:pPr>
        <w:tabs>
          <w:tab w:val="num" w:pos="2692"/>
        </w:tabs>
        <w:ind w:left="2142" w:hanging="357"/>
      </w:pPr>
      <w:rPr>
        <w:rFonts w:hint="default"/>
      </w:rPr>
    </w:lvl>
    <w:lvl w:ilvl="5" w:tplc="9D067EEC">
      <w:start w:val="1"/>
      <w:numFmt w:val="lowerRoman"/>
      <w:lvlText w:val="(%6)"/>
      <w:lvlJc w:val="left"/>
      <w:pPr>
        <w:tabs>
          <w:tab w:val="num" w:pos="3049"/>
        </w:tabs>
        <w:ind w:left="2499" w:hanging="357"/>
      </w:pPr>
      <w:rPr>
        <w:rFonts w:hint="default"/>
      </w:rPr>
    </w:lvl>
    <w:lvl w:ilvl="6" w:tplc="AA7A9512">
      <w:start w:val="1"/>
      <w:numFmt w:val="decimal"/>
      <w:lvlText w:val="%7."/>
      <w:lvlJc w:val="left"/>
      <w:pPr>
        <w:tabs>
          <w:tab w:val="num" w:pos="3406"/>
        </w:tabs>
        <w:ind w:left="2856" w:hanging="357"/>
      </w:pPr>
      <w:rPr>
        <w:rFonts w:hint="default"/>
      </w:rPr>
    </w:lvl>
    <w:lvl w:ilvl="7" w:tplc="7B8E7AA0">
      <w:start w:val="1"/>
      <w:numFmt w:val="lowerLetter"/>
      <w:lvlText w:val="%8."/>
      <w:lvlJc w:val="left"/>
      <w:pPr>
        <w:tabs>
          <w:tab w:val="num" w:pos="3763"/>
        </w:tabs>
        <w:ind w:left="3213" w:hanging="357"/>
      </w:pPr>
      <w:rPr>
        <w:rFonts w:hint="default"/>
      </w:rPr>
    </w:lvl>
    <w:lvl w:ilvl="8" w:tplc="EB76BE08">
      <w:start w:val="1"/>
      <w:numFmt w:val="lowerRoman"/>
      <w:lvlText w:val="%9."/>
      <w:lvlJc w:val="left"/>
      <w:pPr>
        <w:tabs>
          <w:tab w:val="num" w:pos="4120"/>
        </w:tabs>
        <w:ind w:left="3570" w:hanging="357"/>
      </w:pPr>
      <w:rPr>
        <w:rFonts w:hint="default"/>
      </w:rPr>
    </w:lvl>
  </w:abstractNum>
  <w:abstractNum w:abstractNumId="25" w15:restartNumberingAfterBreak="0">
    <w:nsid w:val="245D34D2"/>
    <w:multiLevelType w:val="hybridMultilevel"/>
    <w:tmpl w:val="860868F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273F5BDA"/>
    <w:multiLevelType w:val="hybridMultilevel"/>
    <w:tmpl w:val="9228A626"/>
    <w:numStyleLink w:val="Checklist"/>
  </w:abstractNum>
  <w:abstractNum w:abstractNumId="27" w15:restartNumberingAfterBreak="0">
    <w:nsid w:val="277F5B76"/>
    <w:multiLevelType w:val="hybridMultilevel"/>
    <w:tmpl w:val="008AF0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2AD86A19"/>
    <w:multiLevelType w:val="hybridMultilevel"/>
    <w:tmpl w:val="2F2064F6"/>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2D403558"/>
    <w:multiLevelType w:val="hybridMultilevel"/>
    <w:tmpl w:val="D46A654E"/>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0" w15:restartNumberingAfterBreak="0">
    <w:nsid w:val="2DB24D4C"/>
    <w:multiLevelType w:val="hybridMultilevel"/>
    <w:tmpl w:val="6F44FA10"/>
    <w:lvl w:ilvl="0" w:tplc="AC9E93B2">
      <w:start w:val="5"/>
      <w:numFmt w:val="bullet"/>
      <w:lvlText w:val="-"/>
      <w:lvlJc w:val="left"/>
      <w:pPr>
        <w:ind w:left="720" w:hanging="360"/>
      </w:pPr>
      <w:rPr>
        <w:rFonts w:hint="default" w:ascii="Segoe UI" w:hAnsi="Segoe UI" w:cs="Segoe U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2FC25CDB"/>
    <w:multiLevelType w:val="hybridMultilevel"/>
    <w:tmpl w:val="29E6ADE4"/>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308B1370"/>
    <w:multiLevelType w:val="hybridMultilevel"/>
    <w:tmpl w:val="E0BC25FA"/>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325E036A"/>
    <w:multiLevelType w:val="hybridMultilevel"/>
    <w:tmpl w:val="384C13D0"/>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3400321B"/>
    <w:multiLevelType w:val="hybridMultilevel"/>
    <w:tmpl w:val="87F67182"/>
    <w:lvl w:ilvl="0" w:tplc="C0BA2BFE">
      <w:start w:val="1"/>
      <w:numFmt w:val="decimal"/>
      <w:pStyle w:val="ListParagraph"/>
      <w:lvlText w:val="%1."/>
      <w:lvlJc w:val="left"/>
      <w:pPr>
        <w:ind w:left="1080" w:hanging="360"/>
      </w:pPr>
      <w:rPr>
        <w:rFonts w:hint="default"/>
        <w:color w:val="008AC8"/>
        <w:sz w:val="20"/>
        <w:szCs w:val="20"/>
      </w:rPr>
    </w:lvl>
    <w:lvl w:ilvl="1" w:tplc="3CF618A4">
      <w:start w:val="1"/>
      <w:numFmt w:val="lowerLetter"/>
      <w:lvlText w:val="%2."/>
      <w:lvlJc w:val="left"/>
      <w:pPr>
        <w:tabs>
          <w:tab w:val="num" w:pos="1800"/>
        </w:tabs>
        <w:ind w:left="1800" w:hanging="360"/>
      </w:pPr>
      <w:rPr>
        <w:rFonts w:hint="default"/>
        <w:sz w:val="20"/>
        <w:szCs w:val="20"/>
      </w:rPr>
    </w:lvl>
    <w:lvl w:ilvl="2" w:tplc="CA08401C">
      <w:start w:val="1"/>
      <w:numFmt w:val="lowerRoman"/>
      <w:lvlText w:val="%3."/>
      <w:lvlJc w:val="left"/>
      <w:pPr>
        <w:tabs>
          <w:tab w:val="num" w:pos="2520"/>
        </w:tabs>
        <w:ind w:left="2520" w:hanging="360"/>
      </w:pPr>
      <w:rPr>
        <w:rFonts w:hint="default"/>
        <w:sz w:val="20"/>
        <w:szCs w:val="20"/>
      </w:rPr>
    </w:lvl>
    <w:lvl w:ilvl="3" w:tplc="F7BEB752">
      <w:start w:val="1"/>
      <w:numFmt w:val="decimal"/>
      <w:lvlText w:val="(%4)"/>
      <w:lvlJc w:val="left"/>
      <w:pPr>
        <w:tabs>
          <w:tab w:val="num" w:pos="11112"/>
        </w:tabs>
        <w:ind w:left="11112" w:hanging="360"/>
      </w:pPr>
      <w:rPr>
        <w:rFonts w:hint="default"/>
      </w:rPr>
    </w:lvl>
    <w:lvl w:ilvl="4" w:tplc="5EC4EF92">
      <w:start w:val="1"/>
      <w:numFmt w:val="lowerLetter"/>
      <w:lvlText w:val="(%5)"/>
      <w:lvlJc w:val="left"/>
      <w:pPr>
        <w:tabs>
          <w:tab w:val="num" w:pos="11472"/>
        </w:tabs>
        <w:ind w:left="11472" w:hanging="360"/>
      </w:pPr>
      <w:rPr>
        <w:rFonts w:hint="default"/>
      </w:rPr>
    </w:lvl>
    <w:lvl w:ilvl="5" w:tplc="4EDCD59A">
      <w:start w:val="1"/>
      <w:numFmt w:val="lowerRoman"/>
      <w:lvlText w:val="(%6)"/>
      <w:lvlJc w:val="left"/>
      <w:pPr>
        <w:tabs>
          <w:tab w:val="num" w:pos="11832"/>
        </w:tabs>
        <w:ind w:left="11832" w:hanging="360"/>
      </w:pPr>
      <w:rPr>
        <w:rFonts w:hint="default"/>
      </w:rPr>
    </w:lvl>
    <w:lvl w:ilvl="6" w:tplc="F77A9D2E">
      <w:start w:val="1"/>
      <w:numFmt w:val="decimal"/>
      <w:lvlText w:val="%7."/>
      <w:lvlJc w:val="left"/>
      <w:pPr>
        <w:tabs>
          <w:tab w:val="num" w:pos="12192"/>
        </w:tabs>
        <w:ind w:left="12192" w:hanging="360"/>
      </w:pPr>
      <w:rPr>
        <w:rFonts w:hint="default"/>
      </w:rPr>
    </w:lvl>
    <w:lvl w:ilvl="7" w:tplc="639A8976">
      <w:start w:val="1"/>
      <w:numFmt w:val="lowerLetter"/>
      <w:lvlText w:val="%8."/>
      <w:lvlJc w:val="left"/>
      <w:pPr>
        <w:tabs>
          <w:tab w:val="num" w:pos="12552"/>
        </w:tabs>
        <w:ind w:left="12552" w:hanging="360"/>
      </w:pPr>
      <w:rPr>
        <w:rFonts w:hint="default"/>
      </w:rPr>
    </w:lvl>
    <w:lvl w:ilvl="8" w:tplc="E220799E">
      <w:start w:val="1"/>
      <w:numFmt w:val="lowerRoman"/>
      <w:lvlText w:val="%9."/>
      <w:lvlJc w:val="left"/>
      <w:pPr>
        <w:tabs>
          <w:tab w:val="num" w:pos="12912"/>
        </w:tabs>
        <w:ind w:left="12912" w:hanging="360"/>
      </w:pPr>
      <w:rPr>
        <w:rFonts w:hint="default"/>
      </w:rPr>
    </w:lvl>
  </w:abstractNum>
  <w:abstractNum w:abstractNumId="35" w15:restartNumberingAfterBreak="0">
    <w:nsid w:val="343A404E"/>
    <w:multiLevelType w:val="hybridMultilevel"/>
    <w:tmpl w:val="6C9CF9C2"/>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6" w15:restartNumberingAfterBreak="0">
    <w:nsid w:val="36523024"/>
    <w:multiLevelType w:val="hybridMultilevel"/>
    <w:tmpl w:val="FEF48D96"/>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3731081F"/>
    <w:multiLevelType w:val="hybridMultilevel"/>
    <w:tmpl w:val="927E60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38ED1306"/>
    <w:multiLevelType w:val="hybridMultilevel"/>
    <w:tmpl w:val="F744AAEA"/>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3C996FE3"/>
    <w:multiLevelType w:val="hybridMultilevel"/>
    <w:tmpl w:val="69AE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D60B2B"/>
    <w:multiLevelType w:val="hybridMultilevel"/>
    <w:tmpl w:val="D45A00B8"/>
    <w:lvl w:ilvl="0" w:tplc="AFD4F7E6">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0A07ED2"/>
    <w:multiLevelType w:val="hybridMultilevel"/>
    <w:tmpl w:val="B1C0B846"/>
    <w:styleLink w:val="Style1"/>
    <w:lvl w:ilvl="0" w:tplc="29A89388">
      <w:start w:val="1"/>
      <w:numFmt w:val="bullet"/>
      <w:pStyle w:val="ListBullet"/>
      <w:lvlText w:val=""/>
      <w:lvlJc w:val="left"/>
      <w:pPr>
        <w:tabs>
          <w:tab w:val="num" w:pos="720"/>
        </w:tabs>
        <w:ind w:left="717" w:hanging="360"/>
      </w:pPr>
      <w:rPr>
        <w:rFonts w:hint="default" w:ascii="Symbol" w:hAnsi="Symbol"/>
        <w:color w:val="008AC8"/>
        <w:sz w:val="24"/>
        <w:szCs w:val="20"/>
      </w:rPr>
    </w:lvl>
    <w:lvl w:ilvl="1" w:tplc="321A7ECE">
      <w:start w:val="1"/>
      <w:numFmt w:val="bullet"/>
      <w:lvlText w:val="o"/>
      <w:lvlJc w:val="left"/>
      <w:pPr>
        <w:tabs>
          <w:tab w:val="num" w:pos="1440"/>
        </w:tabs>
        <w:ind w:left="1440" w:hanging="360"/>
      </w:pPr>
      <w:rPr>
        <w:rFonts w:hint="default" w:ascii="Segoe UI" w:hAnsi="Segoe UI" w:cs="Times New Roman"/>
        <w:b w:val="0"/>
        <w:bCs w:val="0"/>
        <w:i w:val="0"/>
        <w:iCs w:val="0"/>
        <w:color w:val="5B9BD5" w:themeColor="accent1"/>
        <w:sz w:val="20"/>
        <w:szCs w:val="20"/>
      </w:rPr>
    </w:lvl>
    <w:lvl w:ilvl="2" w:tplc="1C46284A">
      <w:start w:val="1"/>
      <w:numFmt w:val="bullet"/>
      <w:lvlText w:val=""/>
      <w:lvlJc w:val="left"/>
      <w:pPr>
        <w:tabs>
          <w:tab w:val="num" w:pos="2160"/>
        </w:tabs>
        <w:ind w:left="2160" w:hanging="360"/>
      </w:pPr>
      <w:rPr>
        <w:rFonts w:hint="default" w:ascii="Wingdings" w:hAnsi="Wingdings"/>
        <w:color w:val="5B9BD5" w:themeColor="accent1"/>
        <w:sz w:val="20"/>
        <w:szCs w:val="20"/>
      </w:rPr>
    </w:lvl>
    <w:lvl w:ilvl="3" w:tplc="E66A121C">
      <w:start w:val="1"/>
      <w:numFmt w:val="bullet"/>
      <w:lvlText w:val=""/>
      <w:lvlJc w:val="left"/>
      <w:pPr>
        <w:tabs>
          <w:tab w:val="num" w:pos="2335"/>
        </w:tabs>
        <w:ind w:left="1785" w:hanging="357"/>
      </w:pPr>
      <w:rPr>
        <w:rFonts w:hint="default" w:ascii="Symbol" w:hAnsi="Symbol" w:cs="Times New Roman"/>
        <w:b w:val="0"/>
        <w:bCs w:val="0"/>
        <w:i w:val="0"/>
        <w:iCs w:val="0"/>
        <w:color w:val="5B9BD5" w:themeColor="accent1"/>
        <w:sz w:val="16"/>
        <w:szCs w:val="20"/>
      </w:rPr>
    </w:lvl>
    <w:lvl w:ilvl="4" w:tplc="3EEAE590">
      <w:start w:val="1"/>
      <w:numFmt w:val="lowerLetter"/>
      <w:lvlText w:val="(%5)"/>
      <w:lvlJc w:val="left"/>
      <w:pPr>
        <w:tabs>
          <w:tab w:val="num" w:pos="2692"/>
        </w:tabs>
        <w:ind w:left="2142" w:hanging="357"/>
      </w:pPr>
    </w:lvl>
    <w:lvl w:ilvl="5" w:tplc="4BDCBE8E">
      <w:start w:val="1"/>
      <w:numFmt w:val="lowerRoman"/>
      <w:lvlText w:val="(%6)"/>
      <w:lvlJc w:val="left"/>
      <w:pPr>
        <w:tabs>
          <w:tab w:val="num" w:pos="3049"/>
        </w:tabs>
        <w:ind w:left="2499" w:hanging="357"/>
      </w:pPr>
    </w:lvl>
    <w:lvl w:ilvl="6" w:tplc="CCF6B3FA">
      <w:start w:val="1"/>
      <w:numFmt w:val="decimal"/>
      <w:lvlText w:val="%7."/>
      <w:lvlJc w:val="left"/>
      <w:pPr>
        <w:tabs>
          <w:tab w:val="num" w:pos="3406"/>
        </w:tabs>
        <w:ind w:left="2856" w:hanging="357"/>
      </w:pPr>
    </w:lvl>
    <w:lvl w:ilvl="7" w:tplc="1F16F2C6">
      <w:start w:val="1"/>
      <w:numFmt w:val="lowerLetter"/>
      <w:lvlText w:val="%8."/>
      <w:lvlJc w:val="left"/>
      <w:pPr>
        <w:tabs>
          <w:tab w:val="num" w:pos="3763"/>
        </w:tabs>
        <w:ind w:left="3213" w:hanging="357"/>
      </w:pPr>
    </w:lvl>
    <w:lvl w:ilvl="8" w:tplc="50F061FE">
      <w:start w:val="1"/>
      <w:numFmt w:val="lowerRoman"/>
      <w:lvlText w:val="%9."/>
      <w:lvlJc w:val="left"/>
      <w:pPr>
        <w:tabs>
          <w:tab w:val="num" w:pos="4120"/>
        </w:tabs>
        <w:ind w:left="3570" w:hanging="357"/>
      </w:pPr>
    </w:lvl>
  </w:abstractNum>
  <w:abstractNum w:abstractNumId="42"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603696"/>
    <w:multiLevelType w:val="hybridMultilevel"/>
    <w:tmpl w:val="B1EA09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42422B5C"/>
    <w:multiLevelType w:val="hybridMultilevel"/>
    <w:tmpl w:val="772445B0"/>
    <w:lvl w:ilvl="0" w:tplc="A6907906">
      <w:start w:val="1"/>
      <w:numFmt w:val="bullet"/>
      <w:pStyle w:val="TableListBullet"/>
      <w:lvlText w:val=""/>
      <w:lvlJc w:val="left"/>
      <w:pPr>
        <w:ind w:left="360" w:hanging="360"/>
      </w:pPr>
      <w:rPr>
        <w:rFonts w:hint="default" w:ascii="Symbol" w:hAnsi="Symbol"/>
        <w:b w:val="0"/>
        <w:bCs w:val="0"/>
        <w:i w:val="0"/>
        <w:iCs w:val="0"/>
        <w:color w:val="008AC8"/>
        <w:sz w:val="16"/>
        <w:szCs w:val="18"/>
      </w:rPr>
    </w:lvl>
    <w:lvl w:ilvl="1" w:tplc="5CD600F4">
      <w:start w:val="1"/>
      <w:numFmt w:val="bullet"/>
      <w:lvlText w:val=""/>
      <w:lvlJc w:val="left"/>
      <w:pPr>
        <w:tabs>
          <w:tab w:val="num" w:pos="908"/>
        </w:tabs>
        <w:ind w:left="908" w:hanging="227"/>
      </w:pPr>
      <w:rPr>
        <w:rFonts w:hint="default" w:ascii="Symbol" w:hAnsi="Symbol" w:eastAsia="Wingdings 2" w:cs="Times New Roman"/>
        <w:bCs w:val="0"/>
        <w:iCs w:val="0"/>
        <w:color w:val="5B9BD5" w:themeColor="accent1"/>
        <w:sz w:val="16"/>
        <w:szCs w:val="18"/>
      </w:rPr>
    </w:lvl>
    <w:lvl w:ilvl="2" w:tplc="D270AAAC">
      <w:start w:val="1"/>
      <w:numFmt w:val="bullet"/>
      <w:lvlText w:val=""/>
      <w:lvlJc w:val="left"/>
      <w:pPr>
        <w:tabs>
          <w:tab w:val="num" w:pos="1134"/>
        </w:tabs>
        <w:ind w:left="1135" w:hanging="227"/>
      </w:pPr>
      <w:rPr>
        <w:rFonts w:hint="default" w:ascii="Symbol" w:hAnsi="Symbol" w:eastAsia="Wingdings 2" w:cs="Times New Roman"/>
        <w:color w:val="5B9BD5" w:themeColor="accent1"/>
        <w:sz w:val="12"/>
        <w:szCs w:val="18"/>
      </w:rPr>
    </w:lvl>
    <w:lvl w:ilvl="3" w:tplc="F5E29530">
      <w:start w:val="1"/>
      <w:numFmt w:val="bullet"/>
      <w:lvlText w:val=""/>
      <w:lvlJc w:val="left"/>
      <w:pPr>
        <w:tabs>
          <w:tab w:val="num" w:pos="1361"/>
        </w:tabs>
        <w:ind w:left="1362" w:hanging="227"/>
      </w:pPr>
      <w:rPr>
        <w:rFonts w:hint="default" w:ascii="Symbol" w:hAnsi="Symbol" w:eastAsia="Wingdings 2" w:cs="Times New Roman"/>
        <w:color w:val="808080"/>
        <w:sz w:val="12"/>
        <w:szCs w:val="18"/>
      </w:rPr>
    </w:lvl>
    <w:lvl w:ilvl="4" w:tplc="CCBA8DA0">
      <w:start w:val="1"/>
      <w:numFmt w:val="lowerLetter"/>
      <w:lvlText w:val="(%5)"/>
      <w:lvlJc w:val="left"/>
      <w:pPr>
        <w:tabs>
          <w:tab w:val="num" w:pos="2254"/>
        </w:tabs>
        <w:ind w:left="1589" w:hanging="227"/>
      </w:pPr>
      <w:rPr>
        <w:rFonts w:hint="default"/>
      </w:rPr>
    </w:lvl>
    <w:lvl w:ilvl="5" w:tplc="93F80572">
      <w:start w:val="1"/>
      <w:numFmt w:val="lowerRoman"/>
      <w:lvlText w:val="(%6)"/>
      <w:lvlJc w:val="left"/>
      <w:pPr>
        <w:tabs>
          <w:tab w:val="num" w:pos="2614"/>
        </w:tabs>
        <w:ind w:left="1816" w:hanging="227"/>
      </w:pPr>
      <w:rPr>
        <w:rFonts w:hint="default"/>
      </w:rPr>
    </w:lvl>
    <w:lvl w:ilvl="6" w:tplc="461AC892">
      <w:start w:val="1"/>
      <w:numFmt w:val="decimal"/>
      <w:lvlText w:val="%7."/>
      <w:lvlJc w:val="left"/>
      <w:pPr>
        <w:tabs>
          <w:tab w:val="num" w:pos="2974"/>
        </w:tabs>
        <w:ind w:left="2043" w:hanging="227"/>
      </w:pPr>
      <w:rPr>
        <w:rFonts w:hint="default"/>
      </w:rPr>
    </w:lvl>
    <w:lvl w:ilvl="7" w:tplc="433E114C">
      <w:start w:val="1"/>
      <w:numFmt w:val="lowerLetter"/>
      <w:lvlText w:val="%8."/>
      <w:lvlJc w:val="left"/>
      <w:pPr>
        <w:tabs>
          <w:tab w:val="num" w:pos="3334"/>
        </w:tabs>
        <w:ind w:left="2270" w:hanging="227"/>
      </w:pPr>
      <w:rPr>
        <w:rFonts w:hint="default"/>
      </w:rPr>
    </w:lvl>
    <w:lvl w:ilvl="8" w:tplc="06D2F904">
      <w:start w:val="1"/>
      <w:numFmt w:val="lowerRoman"/>
      <w:lvlText w:val="%9."/>
      <w:lvlJc w:val="left"/>
      <w:pPr>
        <w:tabs>
          <w:tab w:val="num" w:pos="3694"/>
        </w:tabs>
        <w:ind w:left="2497" w:hanging="227"/>
      </w:pPr>
      <w:rPr>
        <w:rFonts w:hint="default"/>
      </w:rPr>
    </w:lvl>
  </w:abstractNum>
  <w:abstractNum w:abstractNumId="45" w15:restartNumberingAfterBreak="0">
    <w:nsid w:val="483438CC"/>
    <w:multiLevelType w:val="hybridMultilevel"/>
    <w:tmpl w:val="33EAE3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491E43C0"/>
    <w:multiLevelType w:val="hybridMultilevel"/>
    <w:tmpl w:val="BD2EFE8E"/>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7" w15:restartNumberingAfterBreak="0">
    <w:nsid w:val="49B73B57"/>
    <w:multiLevelType w:val="hybridMultilevel"/>
    <w:tmpl w:val="603A1266"/>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8" w15:restartNumberingAfterBreak="0">
    <w:nsid w:val="4A821F3D"/>
    <w:multiLevelType w:val="hybridMultilevel"/>
    <w:tmpl w:val="3F3A00D8"/>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9" w15:restartNumberingAfterBreak="0">
    <w:nsid w:val="56AA6D52"/>
    <w:multiLevelType w:val="hybridMultilevel"/>
    <w:tmpl w:val="7FCAE6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9457738"/>
    <w:multiLevelType w:val="hybridMultilevel"/>
    <w:tmpl w:val="D136A462"/>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1" w15:restartNumberingAfterBreak="0">
    <w:nsid w:val="5C043ECC"/>
    <w:multiLevelType w:val="hybridMultilevel"/>
    <w:tmpl w:val="B1C0B846"/>
    <w:numStyleLink w:val="Style1"/>
  </w:abstractNum>
  <w:abstractNum w:abstractNumId="52" w15:restartNumberingAfterBreak="0">
    <w:nsid w:val="5D8A2F24"/>
    <w:multiLevelType w:val="hybridMultilevel"/>
    <w:tmpl w:val="8B34B2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E3C7FDA"/>
    <w:multiLevelType w:val="hybridMultilevel"/>
    <w:tmpl w:val="479C7D62"/>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4" w15:restartNumberingAfterBreak="0">
    <w:nsid w:val="607E10A6"/>
    <w:multiLevelType w:val="hybridMultilevel"/>
    <w:tmpl w:val="CA9EB212"/>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5" w15:restartNumberingAfterBreak="0">
    <w:nsid w:val="60DF2566"/>
    <w:multiLevelType w:val="hybridMultilevel"/>
    <w:tmpl w:val="78AA9908"/>
    <w:lvl w:ilvl="0" w:tplc="AC9E93B2">
      <w:numFmt w:val="bullet"/>
      <w:lvlText w:val="-"/>
      <w:lvlJc w:val="left"/>
      <w:pPr>
        <w:ind w:left="720" w:hanging="360"/>
      </w:pPr>
      <w:rPr>
        <w:rFonts w:hint="default" w:ascii="Segoe UI" w:hAnsi="Segoe UI" w:cs="Segoe U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65790D96"/>
    <w:multiLevelType w:val="hybridMultilevel"/>
    <w:tmpl w:val="DCEC0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7" w15:restartNumberingAfterBreak="0">
    <w:nsid w:val="69F53201"/>
    <w:multiLevelType w:val="hybridMultilevel"/>
    <w:tmpl w:val="B7A0F0C0"/>
    <w:styleLink w:val="NumberedList"/>
    <w:lvl w:ilvl="0" w:tplc="2BDAA7A8">
      <w:start w:val="1"/>
      <w:numFmt w:val="decimal"/>
      <w:lvlText w:val="%1."/>
      <w:lvlJc w:val="left"/>
      <w:pPr>
        <w:tabs>
          <w:tab w:val="num" w:pos="720"/>
        </w:tabs>
        <w:ind w:left="720" w:hanging="360"/>
      </w:pPr>
      <w:rPr>
        <w:rFonts w:ascii="Segoe UI" w:hAnsi="Segoe UI" w:cs="Segoe"/>
        <w:color w:val="008AC8"/>
        <w:sz w:val="22"/>
        <w:szCs w:val="20"/>
      </w:rPr>
    </w:lvl>
    <w:lvl w:ilvl="1" w:tplc="810409B2">
      <w:start w:val="1"/>
      <w:numFmt w:val="lowerLetter"/>
      <w:lvlText w:val="%2."/>
      <w:lvlJc w:val="left"/>
      <w:pPr>
        <w:tabs>
          <w:tab w:val="num" w:pos="1440"/>
        </w:tabs>
        <w:ind w:left="1440" w:hanging="360"/>
      </w:pPr>
      <w:rPr>
        <w:rFonts w:ascii="Segoe UI" w:hAnsi="Segoe UI"/>
        <w:color w:val="008AC8"/>
        <w:sz w:val="20"/>
        <w:szCs w:val="20"/>
      </w:rPr>
    </w:lvl>
    <w:lvl w:ilvl="2" w:tplc="31DADA00">
      <w:start w:val="1"/>
      <w:numFmt w:val="lowerRoman"/>
      <w:lvlText w:val="%3."/>
      <w:lvlJc w:val="left"/>
      <w:pPr>
        <w:tabs>
          <w:tab w:val="num" w:pos="2160"/>
        </w:tabs>
        <w:ind w:left="2160" w:hanging="360"/>
      </w:pPr>
      <w:rPr>
        <w:rFonts w:ascii="Segoe UI" w:hAnsi="Segoe UI"/>
        <w:color w:val="008AC8"/>
        <w:sz w:val="20"/>
        <w:szCs w:val="20"/>
      </w:rPr>
    </w:lvl>
    <w:lvl w:ilvl="3" w:tplc="DAC4190E">
      <w:start w:val="1"/>
      <w:numFmt w:val="decimal"/>
      <w:lvlText w:val="(%4)"/>
      <w:lvlJc w:val="left"/>
      <w:pPr>
        <w:tabs>
          <w:tab w:val="num" w:pos="2880"/>
        </w:tabs>
        <w:ind w:left="2880" w:hanging="360"/>
      </w:pPr>
      <w:rPr>
        <w:rFonts w:hint="default"/>
      </w:rPr>
    </w:lvl>
    <w:lvl w:ilvl="4" w:tplc="74B85A5C">
      <w:start w:val="1"/>
      <w:numFmt w:val="lowerLetter"/>
      <w:lvlText w:val="(%5)"/>
      <w:lvlJc w:val="left"/>
      <w:pPr>
        <w:tabs>
          <w:tab w:val="num" w:pos="3600"/>
        </w:tabs>
        <w:ind w:left="3600" w:hanging="360"/>
      </w:pPr>
      <w:rPr>
        <w:rFonts w:hint="default"/>
      </w:rPr>
    </w:lvl>
    <w:lvl w:ilvl="5" w:tplc="D3B0A8D0">
      <w:start w:val="1"/>
      <w:numFmt w:val="lowerRoman"/>
      <w:lvlText w:val="(%6)"/>
      <w:lvlJc w:val="left"/>
      <w:pPr>
        <w:tabs>
          <w:tab w:val="num" w:pos="4320"/>
        </w:tabs>
        <w:ind w:left="4320" w:hanging="360"/>
      </w:pPr>
      <w:rPr>
        <w:rFonts w:hint="default"/>
      </w:rPr>
    </w:lvl>
    <w:lvl w:ilvl="6" w:tplc="9C5C0ACE">
      <w:start w:val="1"/>
      <w:numFmt w:val="decimal"/>
      <w:lvlText w:val="%7."/>
      <w:lvlJc w:val="left"/>
      <w:pPr>
        <w:tabs>
          <w:tab w:val="num" w:pos="5040"/>
        </w:tabs>
        <w:ind w:left="5040" w:hanging="360"/>
      </w:pPr>
      <w:rPr>
        <w:rFonts w:hint="default"/>
      </w:rPr>
    </w:lvl>
    <w:lvl w:ilvl="7" w:tplc="DC344608">
      <w:start w:val="1"/>
      <w:numFmt w:val="lowerLetter"/>
      <w:lvlText w:val="%8."/>
      <w:lvlJc w:val="left"/>
      <w:pPr>
        <w:tabs>
          <w:tab w:val="num" w:pos="5760"/>
        </w:tabs>
        <w:ind w:left="5760" w:hanging="360"/>
      </w:pPr>
      <w:rPr>
        <w:rFonts w:hint="default"/>
      </w:rPr>
    </w:lvl>
    <w:lvl w:ilvl="8" w:tplc="F2CAC118">
      <w:start w:val="1"/>
      <w:numFmt w:val="lowerRoman"/>
      <w:lvlText w:val="%9."/>
      <w:lvlJc w:val="left"/>
      <w:pPr>
        <w:tabs>
          <w:tab w:val="num" w:pos="6480"/>
        </w:tabs>
        <w:ind w:left="6480" w:hanging="360"/>
      </w:pPr>
      <w:rPr>
        <w:rFonts w:hint="default"/>
      </w:rPr>
    </w:lvl>
  </w:abstractNum>
  <w:abstractNum w:abstractNumId="58" w15:restartNumberingAfterBreak="0">
    <w:nsid w:val="6B322875"/>
    <w:multiLevelType w:val="hybridMultilevel"/>
    <w:tmpl w:val="AC32A5C2"/>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9" w15:restartNumberingAfterBreak="0">
    <w:nsid w:val="6DB22422"/>
    <w:multiLevelType w:val="hybridMultilevel"/>
    <w:tmpl w:val="9228A626"/>
    <w:styleLink w:val="Checklist"/>
    <w:lvl w:ilvl="0" w:tplc="EBC0E87A">
      <w:start w:val="1"/>
      <w:numFmt w:val="bullet"/>
      <w:pStyle w:val="CheckList0"/>
      <w:lvlText w:val=""/>
      <w:lvlJc w:val="left"/>
      <w:pPr>
        <w:tabs>
          <w:tab w:val="num" w:pos="720"/>
        </w:tabs>
        <w:ind w:left="720" w:hanging="360"/>
      </w:pPr>
      <w:rPr>
        <w:rFonts w:hint="default" w:ascii="Wingdings" w:hAnsi="Wingdings"/>
        <w:color w:val="5B9BD5" w:themeColor="accent1"/>
        <w:position w:val="-6"/>
        <w:sz w:val="24"/>
        <w:szCs w:val="28"/>
      </w:rPr>
    </w:lvl>
    <w:lvl w:ilvl="1" w:tplc="529A7350">
      <w:start w:val="1"/>
      <w:numFmt w:val="bullet"/>
      <w:lvlText w:val=""/>
      <w:lvlJc w:val="left"/>
      <w:pPr>
        <w:tabs>
          <w:tab w:val="num" w:pos="720"/>
        </w:tabs>
        <w:ind w:left="720" w:hanging="360"/>
      </w:pPr>
      <w:rPr>
        <w:rFonts w:hint="default" w:ascii="Wingdings" w:hAnsi="Wingdings" w:cs="Times New Roman"/>
        <w:color w:val="5B9BD5" w:themeColor="accent1"/>
        <w:position w:val="-6"/>
        <w:sz w:val="36"/>
        <w:szCs w:val="28"/>
      </w:rPr>
    </w:lvl>
    <w:lvl w:ilvl="2" w:tplc="6854FC00">
      <w:start w:val="1"/>
      <w:numFmt w:val="bullet"/>
      <w:lvlText w:val=""/>
      <w:lvlJc w:val="left"/>
      <w:pPr>
        <w:tabs>
          <w:tab w:val="num" w:pos="1080"/>
        </w:tabs>
        <w:ind w:left="1080" w:hanging="360"/>
      </w:pPr>
      <w:rPr>
        <w:rFonts w:hint="default" w:ascii="Wingdings" w:hAnsi="Wingdings" w:cs="Times New Roman"/>
        <w:color w:val="5B9BD5" w:themeColor="accent1"/>
        <w:position w:val="-6"/>
        <w:sz w:val="36"/>
        <w:szCs w:val="28"/>
      </w:rPr>
    </w:lvl>
    <w:lvl w:ilvl="3" w:tplc="40DA412C">
      <w:start w:val="1"/>
      <w:numFmt w:val="decimal"/>
      <w:lvlText w:val="(%4)"/>
      <w:lvlJc w:val="left"/>
      <w:pPr>
        <w:tabs>
          <w:tab w:val="num" w:pos="1440"/>
        </w:tabs>
        <w:ind w:left="1440" w:hanging="360"/>
      </w:pPr>
      <w:rPr>
        <w:rFonts w:hint="default"/>
      </w:rPr>
    </w:lvl>
    <w:lvl w:ilvl="4" w:tplc="A288AF3C">
      <w:start w:val="1"/>
      <w:numFmt w:val="lowerLetter"/>
      <w:lvlText w:val="(%5)"/>
      <w:lvlJc w:val="left"/>
      <w:pPr>
        <w:tabs>
          <w:tab w:val="num" w:pos="1800"/>
        </w:tabs>
        <w:ind w:left="1800" w:hanging="360"/>
      </w:pPr>
      <w:rPr>
        <w:rFonts w:hint="default"/>
      </w:rPr>
    </w:lvl>
    <w:lvl w:ilvl="5" w:tplc="10968982">
      <w:start w:val="1"/>
      <w:numFmt w:val="lowerRoman"/>
      <w:lvlText w:val="(%6)"/>
      <w:lvlJc w:val="left"/>
      <w:pPr>
        <w:tabs>
          <w:tab w:val="num" w:pos="2160"/>
        </w:tabs>
        <w:ind w:left="2160" w:hanging="360"/>
      </w:pPr>
      <w:rPr>
        <w:rFonts w:hint="default"/>
      </w:rPr>
    </w:lvl>
    <w:lvl w:ilvl="6" w:tplc="ABFC68D2">
      <w:start w:val="1"/>
      <w:numFmt w:val="decimal"/>
      <w:lvlText w:val="%7."/>
      <w:lvlJc w:val="left"/>
      <w:pPr>
        <w:tabs>
          <w:tab w:val="num" w:pos="2520"/>
        </w:tabs>
        <w:ind w:left="2520" w:hanging="360"/>
      </w:pPr>
      <w:rPr>
        <w:rFonts w:hint="default"/>
      </w:rPr>
    </w:lvl>
    <w:lvl w:ilvl="7" w:tplc="DA00B19A">
      <w:start w:val="1"/>
      <w:numFmt w:val="lowerLetter"/>
      <w:lvlText w:val="%8."/>
      <w:lvlJc w:val="left"/>
      <w:pPr>
        <w:tabs>
          <w:tab w:val="num" w:pos="2880"/>
        </w:tabs>
        <w:ind w:left="2880" w:hanging="360"/>
      </w:pPr>
      <w:rPr>
        <w:rFonts w:hint="default"/>
      </w:rPr>
    </w:lvl>
    <w:lvl w:ilvl="8" w:tplc="DBA277D6">
      <w:start w:val="1"/>
      <w:numFmt w:val="lowerRoman"/>
      <w:lvlText w:val="%9."/>
      <w:lvlJc w:val="left"/>
      <w:pPr>
        <w:tabs>
          <w:tab w:val="num" w:pos="3240"/>
        </w:tabs>
        <w:ind w:left="3240" w:hanging="360"/>
      </w:pPr>
      <w:rPr>
        <w:rFonts w:hint="default"/>
      </w:rPr>
    </w:lvl>
  </w:abstractNum>
  <w:abstractNum w:abstractNumId="60" w15:restartNumberingAfterBreak="0">
    <w:nsid w:val="71A0612C"/>
    <w:multiLevelType w:val="hybridMultilevel"/>
    <w:tmpl w:val="348C3854"/>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1" w15:restartNumberingAfterBreak="0">
    <w:nsid w:val="78720E03"/>
    <w:multiLevelType w:val="hybridMultilevel"/>
    <w:tmpl w:val="8390A724"/>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2" w15:restartNumberingAfterBreak="0">
    <w:nsid w:val="7B887551"/>
    <w:multiLevelType w:val="hybridMultilevel"/>
    <w:tmpl w:val="FAFA019E"/>
    <w:lvl w:ilvl="0" w:tplc="B60EB526">
      <w:start w:val="1"/>
      <w:numFmt w:val="bullet"/>
      <w:lvlText w:val=""/>
      <w:lvlJc w:val="left"/>
      <w:pPr>
        <w:ind w:left="720" w:hanging="360"/>
      </w:pPr>
      <w:rPr>
        <w:rFonts w:hint="default" w:ascii="Symbol" w:hAnsi="Symbol"/>
        <w:color w:val="8496B0" w:themeColor="text2" w:themeTint="99"/>
        <w:sz w:val="24"/>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3" w15:restartNumberingAfterBreak="0">
    <w:nsid w:val="7D947057"/>
    <w:multiLevelType w:val="hybridMultilevel"/>
    <w:tmpl w:val="1DDE56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4" w15:restartNumberingAfterBreak="0">
    <w:nsid w:val="7F1B7266"/>
    <w:multiLevelType w:val="hybridMultilevel"/>
    <w:tmpl w:val="E3F4C3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5"/>
  </w:num>
  <w:num w:numId="2">
    <w:abstractNumId w:val="44"/>
  </w:num>
  <w:num w:numId="3">
    <w:abstractNumId w:val="59"/>
  </w:num>
  <w:num w:numId="4">
    <w:abstractNumId w:val="51"/>
  </w:num>
  <w:num w:numId="5">
    <w:abstractNumId w:val="41"/>
  </w:num>
  <w:num w:numId="6">
    <w:abstractNumId w:val="57"/>
  </w:num>
  <w:num w:numId="7">
    <w:abstractNumId w:val="34"/>
  </w:num>
  <w:num w:numId="8">
    <w:abstractNumId w:val="26"/>
  </w:num>
  <w:num w:numId="9">
    <w:abstractNumId w:val="12"/>
  </w:num>
  <w:num w:numId="10">
    <w:abstractNumId w:val="11"/>
  </w:num>
  <w:num w:numId="11">
    <w:abstractNumId w:val="42"/>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24"/>
  </w:num>
  <w:num w:numId="21">
    <w:abstractNumId w:val="40"/>
  </w:num>
  <w:num w:numId="22">
    <w:abstractNumId w:val="54"/>
  </w:num>
  <w:num w:numId="23">
    <w:abstractNumId w:val="52"/>
  </w:num>
  <w:num w:numId="24">
    <w:abstractNumId w:val="50"/>
  </w:num>
  <w:num w:numId="25">
    <w:abstractNumId w:val="47"/>
  </w:num>
  <w:num w:numId="26">
    <w:abstractNumId w:val="60"/>
  </w:num>
  <w:num w:numId="27">
    <w:abstractNumId w:val="32"/>
  </w:num>
  <w:num w:numId="28">
    <w:abstractNumId w:val="38"/>
  </w:num>
  <w:num w:numId="29">
    <w:abstractNumId w:val="9"/>
  </w:num>
  <w:num w:numId="30">
    <w:abstractNumId w:val="61"/>
  </w:num>
  <w:num w:numId="31">
    <w:abstractNumId w:val="35"/>
  </w:num>
  <w:num w:numId="32">
    <w:abstractNumId w:val="28"/>
  </w:num>
  <w:num w:numId="33">
    <w:abstractNumId w:val="31"/>
  </w:num>
  <w:num w:numId="34">
    <w:abstractNumId w:val="20"/>
  </w:num>
  <w:num w:numId="35">
    <w:abstractNumId w:val="23"/>
  </w:num>
  <w:num w:numId="36">
    <w:abstractNumId w:val="48"/>
  </w:num>
  <w:num w:numId="37">
    <w:abstractNumId w:val="33"/>
  </w:num>
  <w:num w:numId="38">
    <w:abstractNumId w:val="10"/>
  </w:num>
  <w:num w:numId="39">
    <w:abstractNumId w:val="27"/>
  </w:num>
  <w:num w:numId="40">
    <w:abstractNumId w:val="45"/>
  </w:num>
  <w:num w:numId="41">
    <w:abstractNumId w:val="63"/>
  </w:num>
  <w:num w:numId="42">
    <w:abstractNumId w:val="21"/>
  </w:num>
  <w:num w:numId="43">
    <w:abstractNumId w:val="19"/>
  </w:num>
  <w:num w:numId="44">
    <w:abstractNumId w:val="58"/>
  </w:num>
  <w:num w:numId="45">
    <w:abstractNumId w:val="36"/>
  </w:num>
  <w:num w:numId="46">
    <w:abstractNumId w:val="8"/>
  </w:num>
  <w:num w:numId="47">
    <w:abstractNumId w:val="62"/>
  </w:num>
  <w:num w:numId="48">
    <w:abstractNumId w:val="53"/>
  </w:num>
  <w:num w:numId="49">
    <w:abstractNumId w:val="46"/>
  </w:num>
  <w:num w:numId="50">
    <w:abstractNumId w:val="39"/>
  </w:num>
  <w:num w:numId="51">
    <w:abstractNumId w:val="49"/>
  </w:num>
  <w:num w:numId="52">
    <w:abstractNumId w:val="55"/>
  </w:num>
  <w:num w:numId="53">
    <w:abstractNumId w:val="30"/>
  </w:num>
  <w:num w:numId="54">
    <w:abstractNumId w:val="14"/>
  </w:num>
  <w:num w:numId="55">
    <w:abstractNumId w:val="37"/>
  </w:num>
  <w:num w:numId="56">
    <w:abstractNumId w:val="13"/>
  </w:num>
  <w:num w:numId="57">
    <w:abstractNumId w:val="17"/>
  </w:num>
  <w:num w:numId="58">
    <w:abstractNumId w:val="22"/>
  </w:num>
  <w:num w:numId="59">
    <w:abstractNumId w:val="16"/>
  </w:num>
  <w:num w:numId="60">
    <w:abstractNumId w:val="18"/>
  </w:num>
  <w:num w:numId="61">
    <w:abstractNumId w:val="29"/>
  </w:num>
  <w:num w:numId="62">
    <w:abstractNumId w:val="64"/>
  </w:num>
  <w:num w:numId="63">
    <w:abstractNumId w:val="43"/>
  </w:num>
  <w:num w:numId="64">
    <w:abstractNumId w:val="25"/>
  </w:num>
  <w:num w:numId="65">
    <w:abstractNumId w:val="56"/>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rik Siegmann">
    <w15:presenceInfo w15:providerId="AD" w15:userId="S::jasiegma@microsoft.com::8bb47d0e-0fd7-4046-8122-91832cd346d0"/>
  </w15:person>
  <w15:person w15:author="Jennifer Snoddy">
    <w15:presenceInfo w15:providerId="AD" w15:userId="S::jesnoddy@microsoft.com::a00b0391-e760-4733-8905-36be89001b96"/>
  </w15:person>
  <w15:person w15:author="Steve Pucelik">
    <w15:presenceInfo w15:providerId="AD" w15:userId="S::stpuceli@microsoft.com::29ce8048-14ca-4215-bb99-a3bdd7617a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SortMethod w:val="0004"/>
  <w:trackRevisions w:val="true"/>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F68"/>
    <w:rsid w:val="00001F19"/>
    <w:rsid w:val="00004066"/>
    <w:rsid w:val="0000441A"/>
    <w:rsid w:val="0000636A"/>
    <w:rsid w:val="000076AB"/>
    <w:rsid w:val="00012C9B"/>
    <w:rsid w:val="000134E8"/>
    <w:rsid w:val="00014485"/>
    <w:rsid w:val="000145AD"/>
    <w:rsid w:val="00015740"/>
    <w:rsid w:val="00017022"/>
    <w:rsid w:val="000200EA"/>
    <w:rsid w:val="000211CF"/>
    <w:rsid w:val="000218CB"/>
    <w:rsid w:val="00021C06"/>
    <w:rsid w:val="00021E39"/>
    <w:rsid w:val="00023151"/>
    <w:rsid w:val="00024614"/>
    <w:rsid w:val="00024951"/>
    <w:rsid w:val="000261B2"/>
    <w:rsid w:val="00027738"/>
    <w:rsid w:val="000279CF"/>
    <w:rsid w:val="00027F42"/>
    <w:rsid w:val="000302D9"/>
    <w:rsid w:val="0003195C"/>
    <w:rsid w:val="0003204A"/>
    <w:rsid w:val="00032A72"/>
    <w:rsid w:val="00032D70"/>
    <w:rsid w:val="00033425"/>
    <w:rsid w:val="0003481B"/>
    <w:rsid w:val="00035928"/>
    <w:rsid w:val="0003663B"/>
    <w:rsid w:val="000369A8"/>
    <w:rsid w:val="00037318"/>
    <w:rsid w:val="000373C9"/>
    <w:rsid w:val="00037418"/>
    <w:rsid w:val="00044C7C"/>
    <w:rsid w:val="00045B0F"/>
    <w:rsid w:val="00045C47"/>
    <w:rsid w:val="000460AE"/>
    <w:rsid w:val="000464D1"/>
    <w:rsid w:val="00047C9B"/>
    <w:rsid w:val="0005221C"/>
    <w:rsid w:val="000554ED"/>
    <w:rsid w:val="00056099"/>
    <w:rsid w:val="00056C05"/>
    <w:rsid w:val="000571AF"/>
    <w:rsid w:val="00057920"/>
    <w:rsid w:val="000610CB"/>
    <w:rsid w:val="00061FB3"/>
    <w:rsid w:val="0006246E"/>
    <w:rsid w:val="000643AB"/>
    <w:rsid w:val="000648B2"/>
    <w:rsid w:val="0006560C"/>
    <w:rsid w:val="00065E97"/>
    <w:rsid w:val="00070297"/>
    <w:rsid w:val="00070D4E"/>
    <w:rsid w:val="000713C4"/>
    <w:rsid w:val="000733F1"/>
    <w:rsid w:val="00074A6F"/>
    <w:rsid w:val="00074AE2"/>
    <w:rsid w:val="00077CF0"/>
    <w:rsid w:val="00081746"/>
    <w:rsid w:val="00082AD5"/>
    <w:rsid w:val="00082F41"/>
    <w:rsid w:val="000849C5"/>
    <w:rsid w:val="000849C7"/>
    <w:rsid w:val="000851E7"/>
    <w:rsid w:val="000871FD"/>
    <w:rsid w:val="00090D06"/>
    <w:rsid w:val="00093DD9"/>
    <w:rsid w:val="000A1BE1"/>
    <w:rsid w:val="000A4B83"/>
    <w:rsid w:val="000A633F"/>
    <w:rsid w:val="000A6830"/>
    <w:rsid w:val="000A6A06"/>
    <w:rsid w:val="000A7B9E"/>
    <w:rsid w:val="000B0072"/>
    <w:rsid w:val="000B15A8"/>
    <w:rsid w:val="000B1716"/>
    <w:rsid w:val="000B6256"/>
    <w:rsid w:val="000B7902"/>
    <w:rsid w:val="000B7B62"/>
    <w:rsid w:val="000B7C88"/>
    <w:rsid w:val="000B7E5C"/>
    <w:rsid w:val="000C0755"/>
    <w:rsid w:val="000C1807"/>
    <w:rsid w:val="000C4B0F"/>
    <w:rsid w:val="000C53A3"/>
    <w:rsid w:val="000C5E64"/>
    <w:rsid w:val="000D091D"/>
    <w:rsid w:val="000D258E"/>
    <w:rsid w:val="000D65BA"/>
    <w:rsid w:val="000D6881"/>
    <w:rsid w:val="000D7E5D"/>
    <w:rsid w:val="000E1E31"/>
    <w:rsid w:val="000E3CF5"/>
    <w:rsid w:val="000E5930"/>
    <w:rsid w:val="000E7101"/>
    <w:rsid w:val="000F1C59"/>
    <w:rsid w:val="000F22E3"/>
    <w:rsid w:val="000F4225"/>
    <w:rsid w:val="000F4709"/>
    <w:rsid w:val="000F5A4B"/>
    <w:rsid w:val="000F5AC2"/>
    <w:rsid w:val="000F5B41"/>
    <w:rsid w:val="00100515"/>
    <w:rsid w:val="001005C5"/>
    <w:rsid w:val="00100774"/>
    <w:rsid w:val="001009FD"/>
    <w:rsid w:val="00100F95"/>
    <w:rsid w:val="00101252"/>
    <w:rsid w:val="00101C85"/>
    <w:rsid w:val="001020FB"/>
    <w:rsid w:val="0010218C"/>
    <w:rsid w:val="001042AD"/>
    <w:rsid w:val="0010490E"/>
    <w:rsid w:val="00104D5E"/>
    <w:rsid w:val="00104FD1"/>
    <w:rsid w:val="00105D4B"/>
    <w:rsid w:val="0010669F"/>
    <w:rsid w:val="00107A3A"/>
    <w:rsid w:val="00110627"/>
    <w:rsid w:val="001129AE"/>
    <w:rsid w:val="001129F5"/>
    <w:rsid w:val="001132B2"/>
    <w:rsid w:val="001159EB"/>
    <w:rsid w:val="00116239"/>
    <w:rsid w:val="00116DA1"/>
    <w:rsid w:val="00120E0D"/>
    <w:rsid w:val="001212FD"/>
    <w:rsid w:val="00121594"/>
    <w:rsid w:val="001222C2"/>
    <w:rsid w:val="001223B6"/>
    <w:rsid w:val="001233E0"/>
    <w:rsid w:val="00125A09"/>
    <w:rsid w:val="001303CF"/>
    <w:rsid w:val="00130DA0"/>
    <w:rsid w:val="00132022"/>
    <w:rsid w:val="00134F11"/>
    <w:rsid w:val="00135111"/>
    <w:rsid w:val="00135C7F"/>
    <w:rsid w:val="00135CC1"/>
    <w:rsid w:val="00135E54"/>
    <w:rsid w:val="001371FB"/>
    <w:rsid w:val="001376B0"/>
    <w:rsid w:val="00141837"/>
    <w:rsid w:val="001421B3"/>
    <w:rsid w:val="00143F39"/>
    <w:rsid w:val="00144693"/>
    <w:rsid w:val="0014662C"/>
    <w:rsid w:val="0014712C"/>
    <w:rsid w:val="001477D2"/>
    <w:rsid w:val="00150634"/>
    <w:rsid w:val="00151C64"/>
    <w:rsid w:val="0015206C"/>
    <w:rsid w:val="0015580D"/>
    <w:rsid w:val="00156CA3"/>
    <w:rsid w:val="0015705A"/>
    <w:rsid w:val="00157FA2"/>
    <w:rsid w:val="00160E79"/>
    <w:rsid w:val="0016126D"/>
    <w:rsid w:val="00163EC2"/>
    <w:rsid w:val="001650BC"/>
    <w:rsid w:val="00165155"/>
    <w:rsid w:val="00166057"/>
    <w:rsid w:val="001701ED"/>
    <w:rsid w:val="00171B58"/>
    <w:rsid w:val="0017545E"/>
    <w:rsid w:val="00176D26"/>
    <w:rsid w:val="0018101E"/>
    <w:rsid w:val="00185963"/>
    <w:rsid w:val="00187607"/>
    <w:rsid w:val="001918EB"/>
    <w:rsid w:val="00191AD4"/>
    <w:rsid w:val="00192099"/>
    <w:rsid w:val="00192289"/>
    <w:rsid w:val="00193473"/>
    <w:rsid w:val="0019477E"/>
    <w:rsid w:val="0019548D"/>
    <w:rsid w:val="001958E7"/>
    <w:rsid w:val="00196E33"/>
    <w:rsid w:val="001A0345"/>
    <w:rsid w:val="001A1249"/>
    <w:rsid w:val="001A15DE"/>
    <w:rsid w:val="001A2F9F"/>
    <w:rsid w:val="001A3616"/>
    <w:rsid w:val="001A5656"/>
    <w:rsid w:val="001A6BA3"/>
    <w:rsid w:val="001A6E5B"/>
    <w:rsid w:val="001A7332"/>
    <w:rsid w:val="001B02EF"/>
    <w:rsid w:val="001B242F"/>
    <w:rsid w:val="001B725A"/>
    <w:rsid w:val="001B7B41"/>
    <w:rsid w:val="001C0540"/>
    <w:rsid w:val="001C0BEF"/>
    <w:rsid w:val="001C308A"/>
    <w:rsid w:val="001C31BB"/>
    <w:rsid w:val="001C3F05"/>
    <w:rsid w:val="001C4A70"/>
    <w:rsid w:val="001C53E9"/>
    <w:rsid w:val="001C5C92"/>
    <w:rsid w:val="001C73A5"/>
    <w:rsid w:val="001C74B7"/>
    <w:rsid w:val="001D0B89"/>
    <w:rsid w:val="001D1ECE"/>
    <w:rsid w:val="001D41D8"/>
    <w:rsid w:val="001D45C7"/>
    <w:rsid w:val="001D66E5"/>
    <w:rsid w:val="001D7240"/>
    <w:rsid w:val="001E0783"/>
    <w:rsid w:val="001E1C6F"/>
    <w:rsid w:val="001E2E36"/>
    <w:rsid w:val="001E5253"/>
    <w:rsid w:val="001F1BC1"/>
    <w:rsid w:val="001F26B6"/>
    <w:rsid w:val="001F4BC0"/>
    <w:rsid w:val="00202241"/>
    <w:rsid w:val="00204227"/>
    <w:rsid w:val="00205379"/>
    <w:rsid w:val="00206EF8"/>
    <w:rsid w:val="00212D34"/>
    <w:rsid w:val="00214AF7"/>
    <w:rsid w:val="0021535E"/>
    <w:rsid w:val="002155F8"/>
    <w:rsid w:val="00220B77"/>
    <w:rsid w:val="00223A27"/>
    <w:rsid w:val="0022621B"/>
    <w:rsid w:val="00226251"/>
    <w:rsid w:val="0022669F"/>
    <w:rsid w:val="00226BF3"/>
    <w:rsid w:val="002308BB"/>
    <w:rsid w:val="00233680"/>
    <w:rsid w:val="00240B7B"/>
    <w:rsid w:val="00240F93"/>
    <w:rsid w:val="0024128E"/>
    <w:rsid w:val="00242AF1"/>
    <w:rsid w:val="00243820"/>
    <w:rsid w:val="002441F0"/>
    <w:rsid w:val="00244BE9"/>
    <w:rsid w:val="00245DBF"/>
    <w:rsid w:val="0025095E"/>
    <w:rsid w:val="00251542"/>
    <w:rsid w:val="00251F13"/>
    <w:rsid w:val="002520DF"/>
    <w:rsid w:val="00253F67"/>
    <w:rsid w:val="00253FF8"/>
    <w:rsid w:val="00254E98"/>
    <w:rsid w:val="00256126"/>
    <w:rsid w:val="00260B65"/>
    <w:rsid w:val="00262C1B"/>
    <w:rsid w:val="002631E1"/>
    <w:rsid w:val="002635FB"/>
    <w:rsid w:val="00263BAC"/>
    <w:rsid w:val="00264171"/>
    <w:rsid w:val="00264A5F"/>
    <w:rsid w:val="00264F3C"/>
    <w:rsid w:val="00265F0F"/>
    <w:rsid w:val="002666DA"/>
    <w:rsid w:val="00267684"/>
    <w:rsid w:val="002731C3"/>
    <w:rsid w:val="0027477C"/>
    <w:rsid w:val="00274DAF"/>
    <w:rsid w:val="00275521"/>
    <w:rsid w:val="002778D8"/>
    <w:rsid w:val="002779AA"/>
    <w:rsid w:val="00277E8B"/>
    <w:rsid w:val="00280835"/>
    <w:rsid w:val="00280E7E"/>
    <w:rsid w:val="002816E3"/>
    <w:rsid w:val="002828A3"/>
    <w:rsid w:val="00284B2A"/>
    <w:rsid w:val="00285496"/>
    <w:rsid w:val="00285702"/>
    <w:rsid w:val="002907A8"/>
    <w:rsid w:val="00290C78"/>
    <w:rsid w:val="0029235C"/>
    <w:rsid w:val="002943A0"/>
    <w:rsid w:val="0029496A"/>
    <w:rsid w:val="0029641D"/>
    <w:rsid w:val="00296DD2"/>
    <w:rsid w:val="00296EB5"/>
    <w:rsid w:val="00297900"/>
    <w:rsid w:val="002A4365"/>
    <w:rsid w:val="002A5370"/>
    <w:rsid w:val="002A5F90"/>
    <w:rsid w:val="002A72F0"/>
    <w:rsid w:val="002B0DC3"/>
    <w:rsid w:val="002B3EEF"/>
    <w:rsid w:val="002B51B6"/>
    <w:rsid w:val="002B525C"/>
    <w:rsid w:val="002B639C"/>
    <w:rsid w:val="002B7C19"/>
    <w:rsid w:val="002C0D61"/>
    <w:rsid w:val="002C1AB5"/>
    <w:rsid w:val="002C241C"/>
    <w:rsid w:val="002C2472"/>
    <w:rsid w:val="002C31CB"/>
    <w:rsid w:val="002C4C49"/>
    <w:rsid w:val="002C5A3D"/>
    <w:rsid w:val="002C6757"/>
    <w:rsid w:val="002C6871"/>
    <w:rsid w:val="002C6FEE"/>
    <w:rsid w:val="002C7D8F"/>
    <w:rsid w:val="002D1479"/>
    <w:rsid w:val="002D3C5C"/>
    <w:rsid w:val="002D51FF"/>
    <w:rsid w:val="002D5661"/>
    <w:rsid w:val="002D5F3A"/>
    <w:rsid w:val="002D6881"/>
    <w:rsid w:val="002E047E"/>
    <w:rsid w:val="002E07D7"/>
    <w:rsid w:val="002E231E"/>
    <w:rsid w:val="002E2488"/>
    <w:rsid w:val="002E33F2"/>
    <w:rsid w:val="002E5FA8"/>
    <w:rsid w:val="002E7390"/>
    <w:rsid w:val="002E7A83"/>
    <w:rsid w:val="002E7F35"/>
    <w:rsid w:val="002F1802"/>
    <w:rsid w:val="002F3074"/>
    <w:rsid w:val="002F39FF"/>
    <w:rsid w:val="002F4E4B"/>
    <w:rsid w:val="002F6031"/>
    <w:rsid w:val="002F71BB"/>
    <w:rsid w:val="00301426"/>
    <w:rsid w:val="00301535"/>
    <w:rsid w:val="00301774"/>
    <w:rsid w:val="00303210"/>
    <w:rsid w:val="00305752"/>
    <w:rsid w:val="00305909"/>
    <w:rsid w:val="00307DBA"/>
    <w:rsid w:val="00311449"/>
    <w:rsid w:val="003121A1"/>
    <w:rsid w:val="00312DD9"/>
    <w:rsid w:val="00313E41"/>
    <w:rsid w:val="0031428A"/>
    <w:rsid w:val="00314BC7"/>
    <w:rsid w:val="003152C9"/>
    <w:rsid w:val="00316646"/>
    <w:rsid w:val="0031748D"/>
    <w:rsid w:val="003205F0"/>
    <w:rsid w:val="0032103D"/>
    <w:rsid w:val="0032352C"/>
    <w:rsid w:val="00323DD5"/>
    <w:rsid w:val="003251CB"/>
    <w:rsid w:val="003257D4"/>
    <w:rsid w:val="003263CA"/>
    <w:rsid w:val="0033095C"/>
    <w:rsid w:val="0033151A"/>
    <w:rsid w:val="003319FD"/>
    <w:rsid w:val="003320D0"/>
    <w:rsid w:val="003337F2"/>
    <w:rsid w:val="00337717"/>
    <w:rsid w:val="00337DA4"/>
    <w:rsid w:val="0034011F"/>
    <w:rsid w:val="0034084A"/>
    <w:rsid w:val="003410D0"/>
    <w:rsid w:val="00342E54"/>
    <w:rsid w:val="00343073"/>
    <w:rsid w:val="0034375C"/>
    <w:rsid w:val="00343B08"/>
    <w:rsid w:val="003453D5"/>
    <w:rsid w:val="00345C7C"/>
    <w:rsid w:val="00347661"/>
    <w:rsid w:val="00350F56"/>
    <w:rsid w:val="00353812"/>
    <w:rsid w:val="00354B7A"/>
    <w:rsid w:val="003568C2"/>
    <w:rsid w:val="0036043F"/>
    <w:rsid w:val="00360EE5"/>
    <w:rsid w:val="0036103D"/>
    <w:rsid w:val="0036272C"/>
    <w:rsid w:val="00363F4E"/>
    <w:rsid w:val="00364E7B"/>
    <w:rsid w:val="0036758C"/>
    <w:rsid w:val="00367CC3"/>
    <w:rsid w:val="003748E8"/>
    <w:rsid w:val="0038096E"/>
    <w:rsid w:val="00381BA5"/>
    <w:rsid w:val="00381C64"/>
    <w:rsid w:val="00385EBC"/>
    <w:rsid w:val="003868E3"/>
    <w:rsid w:val="0039066E"/>
    <w:rsid w:val="0039164D"/>
    <w:rsid w:val="00392211"/>
    <w:rsid w:val="00394FF4"/>
    <w:rsid w:val="00397F9D"/>
    <w:rsid w:val="003A1125"/>
    <w:rsid w:val="003A1547"/>
    <w:rsid w:val="003A1842"/>
    <w:rsid w:val="003A194C"/>
    <w:rsid w:val="003A1A32"/>
    <w:rsid w:val="003A2A6D"/>
    <w:rsid w:val="003A5A3D"/>
    <w:rsid w:val="003A6109"/>
    <w:rsid w:val="003A666D"/>
    <w:rsid w:val="003A6C88"/>
    <w:rsid w:val="003B100B"/>
    <w:rsid w:val="003B1F5B"/>
    <w:rsid w:val="003B2447"/>
    <w:rsid w:val="003B2B87"/>
    <w:rsid w:val="003B32B2"/>
    <w:rsid w:val="003B3431"/>
    <w:rsid w:val="003B507D"/>
    <w:rsid w:val="003B6436"/>
    <w:rsid w:val="003C0C0C"/>
    <w:rsid w:val="003C14AB"/>
    <w:rsid w:val="003C2254"/>
    <w:rsid w:val="003C558A"/>
    <w:rsid w:val="003D04FF"/>
    <w:rsid w:val="003D1F5B"/>
    <w:rsid w:val="003D427C"/>
    <w:rsid w:val="003D5575"/>
    <w:rsid w:val="003E1912"/>
    <w:rsid w:val="003E33BA"/>
    <w:rsid w:val="003E3653"/>
    <w:rsid w:val="003E3A94"/>
    <w:rsid w:val="003E6944"/>
    <w:rsid w:val="003F06B3"/>
    <w:rsid w:val="003F1F90"/>
    <w:rsid w:val="003F2147"/>
    <w:rsid w:val="003F3862"/>
    <w:rsid w:val="003F3F51"/>
    <w:rsid w:val="003F4AEB"/>
    <w:rsid w:val="003F5DCC"/>
    <w:rsid w:val="003F66CA"/>
    <w:rsid w:val="003F765D"/>
    <w:rsid w:val="00400A74"/>
    <w:rsid w:val="00400F55"/>
    <w:rsid w:val="0040195F"/>
    <w:rsid w:val="00401D13"/>
    <w:rsid w:val="00402138"/>
    <w:rsid w:val="004031F9"/>
    <w:rsid w:val="00404447"/>
    <w:rsid w:val="00404C99"/>
    <w:rsid w:val="0040526E"/>
    <w:rsid w:val="00406055"/>
    <w:rsid w:val="00407BEE"/>
    <w:rsid w:val="00410227"/>
    <w:rsid w:val="00413AD6"/>
    <w:rsid w:val="00414666"/>
    <w:rsid w:val="00416D84"/>
    <w:rsid w:val="0041769D"/>
    <w:rsid w:val="0041788C"/>
    <w:rsid w:val="004211ED"/>
    <w:rsid w:val="00422172"/>
    <w:rsid w:val="00423DC8"/>
    <w:rsid w:val="004244D3"/>
    <w:rsid w:val="00424630"/>
    <w:rsid w:val="00424E02"/>
    <w:rsid w:val="004255D2"/>
    <w:rsid w:val="00426814"/>
    <w:rsid w:val="00427F6B"/>
    <w:rsid w:val="004300F0"/>
    <w:rsid w:val="004301E0"/>
    <w:rsid w:val="00430985"/>
    <w:rsid w:val="00431811"/>
    <w:rsid w:val="00431DDD"/>
    <w:rsid w:val="00432F46"/>
    <w:rsid w:val="004341A5"/>
    <w:rsid w:val="00435A5E"/>
    <w:rsid w:val="004370DF"/>
    <w:rsid w:val="0043761C"/>
    <w:rsid w:val="00441981"/>
    <w:rsid w:val="00441E99"/>
    <w:rsid w:val="00442A59"/>
    <w:rsid w:val="004473BE"/>
    <w:rsid w:val="00450830"/>
    <w:rsid w:val="00450CBD"/>
    <w:rsid w:val="00451995"/>
    <w:rsid w:val="00451C9C"/>
    <w:rsid w:val="00452A73"/>
    <w:rsid w:val="00454339"/>
    <w:rsid w:val="00457513"/>
    <w:rsid w:val="00457CDB"/>
    <w:rsid w:val="00457F2C"/>
    <w:rsid w:val="00462E0B"/>
    <w:rsid w:val="00466453"/>
    <w:rsid w:val="00467016"/>
    <w:rsid w:val="00467C3F"/>
    <w:rsid w:val="0047099B"/>
    <w:rsid w:val="00472E1D"/>
    <w:rsid w:val="00472E23"/>
    <w:rsid w:val="00475B6F"/>
    <w:rsid w:val="00476956"/>
    <w:rsid w:val="0048002A"/>
    <w:rsid w:val="0048230F"/>
    <w:rsid w:val="004826AF"/>
    <w:rsid w:val="00484708"/>
    <w:rsid w:val="00485416"/>
    <w:rsid w:val="004857B4"/>
    <w:rsid w:val="004859C7"/>
    <w:rsid w:val="0048647A"/>
    <w:rsid w:val="00491332"/>
    <w:rsid w:val="00493C5B"/>
    <w:rsid w:val="00496EF0"/>
    <w:rsid w:val="0049777D"/>
    <w:rsid w:val="004A02AA"/>
    <w:rsid w:val="004A0BEE"/>
    <w:rsid w:val="004A0D51"/>
    <w:rsid w:val="004A1130"/>
    <w:rsid w:val="004A13AF"/>
    <w:rsid w:val="004A21AB"/>
    <w:rsid w:val="004A2B23"/>
    <w:rsid w:val="004A4A89"/>
    <w:rsid w:val="004A5395"/>
    <w:rsid w:val="004A58EE"/>
    <w:rsid w:val="004A5A39"/>
    <w:rsid w:val="004A5AED"/>
    <w:rsid w:val="004A7262"/>
    <w:rsid w:val="004B1E27"/>
    <w:rsid w:val="004B3555"/>
    <w:rsid w:val="004B35F3"/>
    <w:rsid w:val="004B3BAB"/>
    <w:rsid w:val="004C079A"/>
    <w:rsid w:val="004C0D37"/>
    <w:rsid w:val="004C0ED3"/>
    <w:rsid w:val="004C3167"/>
    <w:rsid w:val="004C63F1"/>
    <w:rsid w:val="004C6544"/>
    <w:rsid w:val="004C7B71"/>
    <w:rsid w:val="004D0A48"/>
    <w:rsid w:val="004D2065"/>
    <w:rsid w:val="004D4B31"/>
    <w:rsid w:val="004D7D0F"/>
    <w:rsid w:val="004D7F61"/>
    <w:rsid w:val="004E01E8"/>
    <w:rsid w:val="004E2A47"/>
    <w:rsid w:val="004E2F41"/>
    <w:rsid w:val="004E3B15"/>
    <w:rsid w:val="004E4E8C"/>
    <w:rsid w:val="004E5BBA"/>
    <w:rsid w:val="004E7A6C"/>
    <w:rsid w:val="004E7C69"/>
    <w:rsid w:val="004F12D2"/>
    <w:rsid w:val="004F2EC3"/>
    <w:rsid w:val="004F3274"/>
    <w:rsid w:val="004F3F57"/>
    <w:rsid w:val="004F475A"/>
    <w:rsid w:val="004F63D5"/>
    <w:rsid w:val="004F6D16"/>
    <w:rsid w:val="004F7A48"/>
    <w:rsid w:val="0050087C"/>
    <w:rsid w:val="005044A7"/>
    <w:rsid w:val="005067D5"/>
    <w:rsid w:val="00507C1B"/>
    <w:rsid w:val="00510B59"/>
    <w:rsid w:val="00510E7F"/>
    <w:rsid w:val="00514A81"/>
    <w:rsid w:val="00515DBC"/>
    <w:rsid w:val="005168C6"/>
    <w:rsid w:val="005202D2"/>
    <w:rsid w:val="00520311"/>
    <w:rsid w:val="00521DBE"/>
    <w:rsid w:val="00523194"/>
    <w:rsid w:val="00523F62"/>
    <w:rsid w:val="00524ADA"/>
    <w:rsid w:val="00525B56"/>
    <w:rsid w:val="00526001"/>
    <w:rsid w:val="00527107"/>
    <w:rsid w:val="005302F6"/>
    <w:rsid w:val="00531244"/>
    <w:rsid w:val="00531CC6"/>
    <w:rsid w:val="005352A8"/>
    <w:rsid w:val="00535C7F"/>
    <w:rsid w:val="005378D1"/>
    <w:rsid w:val="00537BB3"/>
    <w:rsid w:val="00541484"/>
    <w:rsid w:val="005416FB"/>
    <w:rsid w:val="00541AB4"/>
    <w:rsid w:val="005443A0"/>
    <w:rsid w:val="00544619"/>
    <w:rsid w:val="00544919"/>
    <w:rsid w:val="00545F87"/>
    <w:rsid w:val="005465F9"/>
    <w:rsid w:val="0054714E"/>
    <w:rsid w:val="005479F2"/>
    <w:rsid w:val="00551EB1"/>
    <w:rsid w:val="00556D1D"/>
    <w:rsid w:val="005578FA"/>
    <w:rsid w:val="00560542"/>
    <w:rsid w:val="00562F4B"/>
    <w:rsid w:val="00563A2B"/>
    <w:rsid w:val="0056464C"/>
    <w:rsid w:val="00565144"/>
    <w:rsid w:val="00567015"/>
    <w:rsid w:val="00567025"/>
    <w:rsid w:val="005713DE"/>
    <w:rsid w:val="0057226B"/>
    <w:rsid w:val="0057336A"/>
    <w:rsid w:val="005743AA"/>
    <w:rsid w:val="005746D6"/>
    <w:rsid w:val="0057595F"/>
    <w:rsid w:val="00575C24"/>
    <w:rsid w:val="00575CFA"/>
    <w:rsid w:val="00575D33"/>
    <w:rsid w:val="00576661"/>
    <w:rsid w:val="00577962"/>
    <w:rsid w:val="00577F1D"/>
    <w:rsid w:val="005807A0"/>
    <w:rsid w:val="00580D59"/>
    <w:rsid w:val="0058158D"/>
    <w:rsid w:val="00582471"/>
    <w:rsid w:val="00583A60"/>
    <w:rsid w:val="00584D47"/>
    <w:rsid w:val="0058670B"/>
    <w:rsid w:val="0058681B"/>
    <w:rsid w:val="00591800"/>
    <w:rsid w:val="005929F0"/>
    <w:rsid w:val="00595659"/>
    <w:rsid w:val="00595CE7"/>
    <w:rsid w:val="00595D1D"/>
    <w:rsid w:val="00595FEE"/>
    <w:rsid w:val="005969FD"/>
    <w:rsid w:val="005A1A54"/>
    <w:rsid w:val="005A5353"/>
    <w:rsid w:val="005A5628"/>
    <w:rsid w:val="005A6BA7"/>
    <w:rsid w:val="005B050C"/>
    <w:rsid w:val="005B0557"/>
    <w:rsid w:val="005B12C9"/>
    <w:rsid w:val="005B2211"/>
    <w:rsid w:val="005B60F2"/>
    <w:rsid w:val="005C1C4D"/>
    <w:rsid w:val="005C4680"/>
    <w:rsid w:val="005C5A68"/>
    <w:rsid w:val="005C61BC"/>
    <w:rsid w:val="005C7560"/>
    <w:rsid w:val="005D1F53"/>
    <w:rsid w:val="005D2723"/>
    <w:rsid w:val="005D3342"/>
    <w:rsid w:val="005D33A8"/>
    <w:rsid w:val="005D3874"/>
    <w:rsid w:val="005D4D87"/>
    <w:rsid w:val="005D4DEB"/>
    <w:rsid w:val="005E13FC"/>
    <w:rsid w:val="005E36BF"/>
    <w:rsid w:val="005E3A1D"/>
    <w:rsid w:val="005E4DEC"/>
    <w:rsid w:val="005E571C"/>
    <w:rsid w:val="005E6956"/>
    <w:rsid w:val="005E6B26"/>
    <w:rsid w:val="005E733E"/>
    <w:rsid w:val="005E7818"/>
    <w:rsid w:val="005E7962"/>
    <w:rsid w:val="005F147E"/>
    <w:rsid w:val="005F3A57"/>
    <w:rsid w:val="005F656B"/>
    <w:rsid w:val="005F77D2"/>
    <w:rsid w:val="005F7AF5"/>
    <w:rsid w:val="005F7E55"/>
    <w:rsid w:val="00601B61"/>
    <w:rsid w:val="00602208"/>
    <w:rsid w:val="00602CD7"/>
    <w:rsid w:val="00603766"/>
    <w:rsid w:val="006069DB"/>
    <w:rsid w:val="00607855"/>
    <w:rsid w:val="0061023B"/>
    <w:rsid w:val="00610891"/>
    <w:rsid w:val="0061091C"/>
    <w:rsid w:val="00611312"/>
    <w:rsid w:val="00611BDF"/>
    <w:rsid w:val="00611C90"/>
    <w:rsid w:val="0061534E"/>
    <w:rsid w:val="006169DC"/>
    <w:rsid w:val="006210E8"/>
    <w:rsid w:val="00621962"/>
    <w:rsid w:val="00624400"/>
    <w:rsid w:val="006246FD"/>
    <w:rsid w:val="00626A0E"/>
    <w:rsid w:val="006301DA"/>
    <w:rsid w:val="00630B05"/>
    <w:rsid w:val="00632400"/>
    <w:rsid w:val="00632EC6"/>
    <w:rsid w:val="00634707"/>
    <w:rsid w:val="00634B6B"/>
    <w:rsid w:val="00635211"/>
    <w:rsid w:val="00635DB2"/>
    <w:rsid w:val="006475D0"/>
    <w:rsid w:val="006476B2"/>
    <w:rsid w:val="0065426F"/>
    <w:rsid w:val="00654762"/>
    <w:rsid w:val="00655379"/>
    <w:rsid w:val="00657113"/>
    <w:rsid w:val="00657754"/>
    <w:rsid w:val="006604F1"/>
    <w:rsid w:val="00660805"/>
    <w:rsid w:val="00664AF4"/>
    <w:rsid w:val="006718AA"/>
    <w:rsid w:val="006729A3"/>
    <w:rsid w:val="00673A25"/>
    <w:rsid w:val="00676022"/>
    <w:rsid w:val="0068052C"/>
    <w:rsid w:val="006827C1"/>
    <w:rsid w:val="00686049"/>
    <w:rsid w:val="00687CA4"/>
    <w:rsid w:val="00691704"/>
    <w:rsid w:val="00691D88"/>
    <w:rsid w:val="006922C4"/>
    <w:rsid w:val="00694B6C"/>
    <w:rsid w:val="00694EE3"/>
    <w:rsid w:val="00695538"/>
    <w:rsid w:val="006975B6"/>
    <w:rsid w:val="00697D30"/>
    <w:rsid w:val="006A12D6"/>
    <w:rsid w:val="006A198B"/>
    <w:rsid w:val="006A37B5"/>
    <w:rsid w:val="006A3C46"/>
    <w:rsid w:val="006A5144"/>
    <w:rsid w:val="006A627E"/>
    <w:rsid w:val="006B0B45"/>
    <w:rsid w:val="006B1974"/>
    <w:rsid w:val="006B1AD4"/>
    <w:rsid w:val="006B1D67"/>
    <w:rsid w:val="006B3506"/>
    <w:rsid w:val="006B4DD3"/>
    <w:rsid w:val="006B55D9"/>
    <w:rsid w:val="006B5E73"/>
    <w:rsid w:val="006B6D4D"/>
    <w:rsid w:val="006B6ED3"/>
    <w:rsid w:val="006B7C2F"/>
    <w:rsid w:val="006C12DB"/>
    <w:rsid w:val="006C146C"/>
    <w:rsid w:val="006C20F6"/>
    <w:rsid w:val="006C30D4"/>
    <w:rsid w:val="006C3A1B"/>
    <w:rsid w:val="006C6B3E"/>
    <w:rsid w:val="006C6DF8"/>
    <w:rsid w:val="006C75A0"/>
    <w:rsid w:val="006C7E9D"/>
    <w:rsid w:val="006D11BD"/>
    <w:rsid w:val="006D18DC"/>
    <w:rsid w:val="006D2FFB"/>
    <w:rsid w:val="006D5152"/>
    <w:rsid w:val="006D5CE8"/>
    <w:rsid w:val="006D65E6"/>
    <w:rsid w:val="006D6783"/>
    <w:rsid w:val="006D6FDC"/>
    <w:rsid w:val="006E6E00"/>
    <w:rsid w:val="006F0828"/>
    <w:rsid w:val="006F1AA7"/>
    <w:rsid w:val="006F2B08"/>
    <w:rsid w:val="006F2B74"/>
    <w:rsid w:val="006F2EE8"/>
    <w:rsid w:val="006F3D87"/>
    <w:rsid w:val="006F3DB6"/>
    <w:rsid w:val="006F4465"/>
    <w:rsid w:val="006F53B0"/>
    <w:rsid w:val="006F5826"/>
    <w:rsid w:val="006F5A7F"/>
    <w:rsid w:val="006F6850"/>
    <w:rsid w:val="006F75F7"/>
    <w:rsid w:val="0070028C"/>
    <w:rsid w:val="00701E9E"/>
    <w:rsid w:val="007023B3"/>
    <w:rsid w:val="0070307D"/>
    <w:rsid w:val="00704EB3"/>
    <w:rsid w:val="00707AC4"/>
    <w:rsid w:val="00707C45"/>
    <w:rsid w:val="0071041F"/>
    <w:rsid w:val="007112E0"/>
    <w:rsid w:val="00713A5D"/>
    <w:rsid w:val="00714235"/>
    <w:rsid w:val="007216B7"/>
    <w:rsid w:val="00721D9C"/>
    <w:rsid w:val="007228C7"/>
    <w:rsid w:val="00724531"/>
    <w:rsid w:val="00724DCA"/>
    <w:rsid w:val="00725CCF"/>
    <w:rsid w:val="00725FF3"/>
    <w:rsid w:val="00727225"/>
    <w:rsid w:val="00727FFC"/>
    <w:rsid w:val="007302C8"/>
    <w:rsid w:val="00731613"/>
    <w:rsid w:val="007324D0"/>
    <w:rsid w:val="0073269D"/>
    <w:rsid w:val="007354C3"/>
    <w:rsid w:val="00741486"/>
    <w:rsid w:val="007416DF"/>
    <w:rsid w:val="00742653"/>
    <w:rsid w:val="00745AA5"/>
    <w:rsid w:val="00747505"/>
    <w:rsid w:val="00750586"/>
    <w:rsid w:val="00752309"/>
    <w:rsid w:val="00753C8D"/>
    <w:rsid w:val="0075534B"/>
    <w:rsid w:val="00762991"/>
    <w:rsid w:val="007630EC"/>
    <w:rsid w:val="00763991"/>
    <w:rsid w:val="00763E41"/>
    <w:rsid w:val="0076463D"/>
    <w:rsid w:val="0076497F"/>
    <w:rsid w:val="007649C1"/>
    <w:rsid w:val="00764EB1"/>
    <w:rsid w:val="00766D90"/>
    <w:rsid w:val="00767AA9"/>
    <w:rsid w:val="0077016F"/>
    <w:rsid w:val="0077041A"/>
    <w:rsid w:val="007714A5"/>
    <w:rsid w:val="007726CD"/>
    <w:rsid w:val="007743B1"/>
    <w:rsid w:val="0077635A"/>
    <w:rsid w:val="00783A20"/>
    <w:rsid w:val="00783D31"/>
    <w:rsid w:val="00783D94"/>
    <w:rsid w:val="00784A0C"/>
    <w:rsid w:val="00785085"/>
    <w:rsid w:val="00786EBA"/>
    <w:rsid w:val="00790154"/>
    <w:rsid w:val="00790722"/>
    <w:rsid w:val="0079146F"/>
    <w:rsid w:val="00793667"/>
    <w:rsid w:val="00793829"/>
    <w:rsid w:val="00794223"/>
    <w:rsid w:val="007954CF"/>
    <w:rsid w:val="007965AD"/>
    <w:rsid w:val="00797CA0"/>
    <w:rsid w:val="007A0820"/>
    <w:rsid w:val="007A26EA"/>
    <w:rsid w:val="007A3BD4"/>
    <w:rsid w:val="007A3E45"/>
    <w:rsid w:val="007A4D48"/>
    <w:rsid w:val="007A578A"/>
    <w:rsid w:val="007A5C0C"/>
    <w:rsid w:val="007A6EEA"/>
    <w:rsid w:val="007B090C"/>
    <w:rsid w:val="007B19AE"/>
    <w:rsid w:val="007B1AF7"/>
    <w:rsid w:val="007B21D3"/>
    <w:rsid w:val="007B2391"/>
    <w:rsid w:val="007B3312"/>
    <w:rsid w:val="007B46A9"/>
    <w:rsid w:val="007B777D"/>
    <w:rsid w:val="007C136B"/>
    <w:rsid w:val="007C33A9"/>
    <w:rsid w:val="007C38A0"/>
    <w:rsid w:val="007C47FF"/>
    <w:rsid w:val="007C4E08"/>
    <w:rsid w:val="007C5291"/>
    <w:rsid w:val="007C552C"/>
    <w:rsid w:val="007C57F6"/>
    <w:rsid w:val="007C6620"/>
    <w:rsid w:val="007C680B"/>
    <w:rsid w:val="007C6FF4"/>
    <w:rsid w:val="007D1208"/>
    <w:rsid w:val="007D2DEC"/>
    <w:rsid w:val="007D3C7B"/>
    <w:rsid w:val="007D43AE"/>
    <w:rsid w:val="007D6267"/>
    <w:rsid w:val="007D6F14"/>
    <w:rsid w:val="007E2673"/>
    <w:rsid w:val="007E4A2A"/>
    <w:rsid w:val="007E5165"/>
    <w:rsid w:val="007E5B34"/>
    <w:rsid w:val="007E5D45"/>
    <w:rsid w:val="007E6A66"/>
    <w:rsid w:val="007E74EC"/>
    <w:rsid w:val="007E771E"/>
    <w:rsid w:val="007F06D6"/>
    <w:rsid w:val="007F0827"/>
    <w:rsid w:val="007F2F42"/>
    <w:rsid w:val="007F3730"/>
    <w:rsid w:val="007F5BE6"/>
    <w:rsid w:val="007F73C6"/>
    <w:rsid w:val="00801E7F"/>
    <w:rsid w:val="00802856"/>
    <w:rsid w:val="00803A05"/>
    <w:rsid w:val="00804C4B"/>
    <w:rsid w:val="008054F6"/>
    <w:rsid w:val="008110DC"/>
    <w:rsid w:val="00815474"/>
    <w:rsid w:val="00816A79"/>
    <w:rsid w:val="008174BA"/>
    <w:rsid w:val="00817ADB"/>
    <w:rsid w:val="00820AE2"/>
    <w:rsid w:val="00822B4B"/>
    <w:rsid w:val="00822F18"/>
    <w:rsid w:val="00823081"/>
    <w:rsid w:val="0082390F"/>
    <w:rsid w:val="008251F2"/>
    <w:rsid w:val="00825DE6"/>
    <w:rsid w:val="00827126"/>
    <w:rsid w:val="0083103D"/>
    <w:rsid w:val="00831345"/>
    <w:rsid w:val="0083246E"/>
    <w:rsid w:val="0083361B"/>
    <w:rsid w:val="00834176"/>
    <w:rsid w:val="00835410"/>
    <w:rsid w:val="00836FE5"/>
    <w:rsid w:val="00837FF4"/>
    <w:rsid w:val="008403A4"/>
    <w:rsid w:val="00841026"/>
    <w:rsid w:val="00841110"/>
    <w:rsid w:val="00841D47"/>
    <w:rsid w:val="00841E80"/>
    <w:rsid w:val="008423FA"/>
    <w:rsid w:val="00845831"/>
    <w:rsid w:val="00847D7B"/>
    <w:rsid w:val="008506F7"/>
    <w:rsid w:val="008508AE"/>
    <w:rsid w:val="008510CC"/>
    <w:rsid w:val="00853111"/>
    <w:rsid w:val="00856F58"/>
    <w:rsid w:val="00857896"/>
    <w:rsid w:val="008604DA"/>
    <w:rsid w:val="0086055E"/>
    <w:rsid w:val="008608A7"/>
    <w:rsid w:val="00860C80"/>
    <w:rsid w:val="00862CAB"/>
    <w:rsid w:val="00862E17"/>
    <w:rsid w:val="00864943"/>
    <w:rsid w:val="0086773B"/>
    <w:rsid w:val="008720C7"/>
    <w:rsid w:val="008732D2"/>
    <w:rsid w:val="00874C35"/>
    <w:rsid w:val="00875D14"/>
    <w:rsid w:val="0087678F"/>
    <w:rsid w:val="00876CD4"/>
    <w:rsid w:val="00876E99"/>
    <w:rsid w:val="00876F0E"/>
    <w:rsid w:val="008804F7"/>
    <w:rsid w:val="00881D66"/>
    <w:rsid w:val="00885B08"/>
    <w:rsid w:val="00886CEC"/>
    <w:rsid w:val="0088754F"/>
    <w:rsid w:val="00894831"/>
    <w:rsid w:val="00894BE8"/>
    <w:rsid w:val="00894FAA"/>
    <w:rsid w:val="0089586B"/>
    <w:rsid w:val="008964F5"/>
    <w:rsid w:val="00896DD1"/>
    <w:rsid w:val="0089796F"/>
    <w:rsid w:val="008A0019"/>
    <w:rsid w:val="008A1EB1"/>
    <w:rsid w:val="008A31A9"/>
    <w:rsid w:val="008A4B00"/>
    <w:rsid w:val="008A767C"/>
    <w:rsid w:val="008B0AB9"/>
    <w:rsid w:val="008B1F8B"/>
    <w:rsid w:val="008B4324"/>
    <w:rsid w:val="008B5174"/>
    <w:rsid w:val="008B5192"/>
    <w:rsid w:val="008C25DF"/>
    <w:rsid w:val="008C2B7E"/>
    <w:rsid w:val="008C391B"/>
    <w:rsid w:val="008C4A39"/>
    <w:rsid w:val="008C5DCF"/>
    <w:rsid w:val="008C6D9F"/>
    <w:rsid w:val="008C75C1"/>
    <w:rsid w:val="008D3634"/>
    <w:rsid w:val="008D4BBD"/>
    <w:rsid w:val="008D629F"/>
    <w:rsid w:val="008D6A2D"/>
    <w:rsid w:val="008D73A9"/>
    <w:rsid w:val="008D77F4"/>
    <w:rsid w:val="008D7AF7"/>
    <w:rsid w:val="008E05D3"/>
    <w:rsid w:val="008E08CD"/>
    <w:rsid w:val="008E1DE5"/>
    <w:rsid w:val="008E207F"/>
    <w:rsid w:val="008E3310"/>
    <w:rsid w:val="008E40AB"/>
    <w:rsid w:val="008E4C5E"/>
    <w:rsid w:val="008E5D8C"/>
    <w:rsid w:val="008E6927"/>
    <w:rsid w:val="008F08D2"/>
    <w:rsid w:val="008F092A"/>
    <w:rsid w:val="008F092F"/>
    <w:rsid w:val="008F37E1"/>
    <w:rsid w:val="008F3EEC"/>
    <w:rsid w:val="008F40B3"/>
    <w:rsid w:val="008F587F"/>
    <w:rsid w:val="008F6042"/>
    <w:rsid w:val="008F73C3"/>
    <w:rsid w:val="008F7BB6"/>
    <w:rsid w:val="008F7E27"/>
    <w:rsid w:val="00901008"/>
    <w:rsid w:val="0090484D"/>
    <w:rsid w:val="00905548"/>
    <w:rsid w:val="009067CA"/>
    <w:rsid w:val="00911687"/>
    <w:rsid w:val="00913019"/>
    <w:rsid w:val="009134AA"/>
    <w:rsid w:val="00920072"/>
    <w:rsid w:val="00920A5B"/>
    <w:rsid w:val="00922341"/>
    <w:rsid w:val="0092494B"/>
    <w:rsid w:val="00925F1C"/>
    <w:rsid w:val="009260C9"/>
    <w:rsid w:val="00930410"/>
    <w:rsid w:val="00931002"/>
    <w:rsid w:val="009310A2"/>
    <w:rsid w:val="00931A8E"/>
    <w:rsid w:val="00933BEF"/>
    <w:rsid w:val="00933C5F"/>
    <w:rsid w:val="00934A2A"/>
    <w:rsid w:val="009375A2"/>
    <w:rsid w:val="00937ED6"/>
    <w:rsid w:val="00940838"/>
    <w:rsid w:val="00940F62"/>
    <w:rsid w:val="00942BB9"/>
    <w:rsid w:val="00943447"/>
    <w:rsid w:val="00943840"/>
    <w:rsid w:val="00943A4E"/>
    <w:rsid w:val="00944B6D"/>
    <w:rsid w:val="00945A96"/>
    <w:rsid w:val="009462A1"/>
    <w:rsid w:val="0095048D"/>
    <w:rsid w:val="00950C73"/>
    <w:rsid w:val="00951326"/>
    <w:rsid w:val="00951469"/>
    <w:rsid w:val="009518ED"/>
    <w:rsid w:val="009524FA"/>
    <w:rsid w:val="00954010"/>
    <w:rsid w:val="00954F94"/>
    <w:rsid w:val="00955808"/>
    <w:rsid w:val="009603C2"/>
    <w:rsid w:val="00960E74"/>
    <w:rsid w:val="00961B79"/>
    <w:rsid w:val="00962CFF"/>
    <w:rsid w:val="009637FB"/>
    <w:rsid w:val="009644D3"/>
    <w:rsid w:val="00965C94"/>
    <w:rsid w:val="0096669A"/>
    <w:rsid w:val="009739F7"/>
    <w:rsid w:val="00973DF0"/>
    <w:rsid w:val="00974196"/>
    <w:rsid w:val="00974243"/>
    <w:rsid w:val="0097615F"/>
    <w:rsid w:val="00976ADA"/>
    <w:rsid w:val="00980E79"/>
    <w:rsid w:val="009821A7"/>
    <w:rsid w:val="009825F9"/>
    <w:rsid w:val="009829F0"/>
    <w:rsid w:val="00984673"/>
    <w:rsid w:val="00985093"/>
    <w:rsid w:val="00985810"/>
    <w:rsid w:val="0098645E"/>
    <w:rsid w:val="00987FAA"/>
    <w:rsid w:val="00990A20"/>
    <w:rsid w:val="00990D94"/>
    <w:rsid w:val="00991CF6"/>
    <w:rsid w:val="00992575"/>
    <w:rsid w:val="009925D2"/>
    <w:rsid w:val="00992992"/>
    <w:rsid w:val="00992C6F"/>
    <w:rsid w:val="00993587"/>
    <w:rsid w:val="009937B5"/>
    <w:rsid w:val="0099386D"/>
    <w:rsid w:val="0099438F"/>
    <w:rsid w:val="009948E2"/>
    <w:rsid w:val="00995B1F"/>
    <w:rsid w:val="009976FF"/>
    <w:rsid w:val="009A0173"/>
    <w:rsid w:val="009A180D"/>
    <w:rsid w:val="009A4875"/>
    <w:rsid w:val="009A5154"/>
    <w:rsid w:val="009B075C"/>
    <w:rsid w:val="009B1CF8"/>
    <w:rsid w:val="009B1F8D"/>
    <w:rsid w:val="009B297C"/>
    <w:rsid w:val="009B31A7"/>
    <w:rsid w:val="009B5CF2"/>
    <w:rsid w:val="009B6E74"/>
    <w:rsid w:val="009B7B1C"/>
    <w:rsid w:val="009C04F0"/>
    <w:rsid w:val="009C1BF5"/>
    <w:rsid w:val="009C3362"/>
    <w:rsid w:val="009C343C"/>
    <w:rsid w:val="009C35AF"/>
    <w:rsid w:val="009C45DB"/>
    <w:rsid w:val="009C63ED"/>
    <w:rsid w:val="009C7525"/>
    <w:rsid w:val="009D18F8"/>
    <w:rsid w:val="009D1BD5"/>
    <w:rsid w:val="009D26E3"/>
    <w:rsid w:val="009D2C7F"/>
    <w:rsid w:val="009D372B"/>
    <w:rsid w:val="009D6B8A"/>
    <w:rsid w:val="009D6E54"/>
    <w:rsid w:val="009D7CAA"/>
    <w:rsid w:val="009E3F1A"/>
    <w:rsid w:val="009E5689"/>
    <w:rsid w:val="009E56DD"/>
    <w:rsid w:val="009E59B0"/>
    <w:rsid w:val="009E6889"/>
    <w:rsid w:val="009E7F84"/>
    <w:rsid w:val="009F0A32"/>
    <w:rsid w:val="009F101E"/>
    <w:rsid w:val="009F14DC"/>
    <w:rsid w:val="009F177A"/>
    <w:rsid w:val="009F28B6"/>
    <w:rsid w:val="009F39BE"/>
    <w:rsid w:val="009F3B56"/>
    <w:rsid w:val="009F4F52"/>
    <w:rsid w:val="009F5B6A"/>
    <w:rsid w:val="009F5FA0"/>
    <w:rsid w:val="009F6E3B"/>
    <w:rsid w:val="009F7582"/>
    <w:rsid w:val="00A00A2B"/>
    <w:rsid w:val="00A01334"/>
    <w:rsid w:val="00A01EF0"/>
    <w:rsid w:val="00A03AC3"/>
    <w:rsid w:val="00A03B42"/>
    <w:rsid w:val="00A040C9"/>
    <w:rsid w:val="00A054A1"/>
    <w:rsid w:val="00A05672"/>
    <w:rsid w:val="00A06146"/>
    <w:rsid w:val="00A06B91"/>
    <w:rsid w:val="00A1016E"/>
    <w:rsid w:val="00A12080"/>
    <w:rsid w:val="00A14074"/>
    <w:rsid w:val="00A1408B"/>
    <w:rsid w:val="00A1723C"/>
    <w:rsid w:val="00A17984"/>
    <w:rsid w:val="00A20D6C"/>
    <w:rsid w:val="00A2135E"/>
    <w:rsid w:val="00A21A4B"/>
    <w:rsid w:val="00A22A13"/>
    <w:rsid w:val="00A23A2A"/>
    <w:rsid w:val="00A24149"/>
    <w:rsid w:val="00A2415E"/>
    <w:rsid w:val="00A30567"/>
    <w:rsid w:val="00A30F05"/>
    <w:rsid w:val="00A34A74"/>
    <w:rsid w:val="00A3502E"/>
    <w:rsid w:val="00A353B6"/>
    <w:rsid w:val="00A35DCF"/>
    <w:rsid w:val="00A35E18"/>
    <w:rsid w:val="00A375F0"/>
    <w:rsid w:val="00A403D8"/>
    <w:rsid w:val="00A40D68"/>
    <w:rsid w:val="00A418C4"/>
    <w:rsid w:val="00A42C74"/>
    <w:rsid w:val="00A43E58"/>
    <w:rsid w:val="00A517F8"/>
    <w:rsid w:val="00A52ED6"/>
    <w:rsid w:val="00A53B27"/>
    <w:rsid w:val="00A5527D"/>
    <w:rsid w:val="00A574A6"/>
    <w:rsid w:val="00A600A1"/>
    <w:rsid w:val="00A60856"/>
    <w:rsid w:val="00A60D13"/>
    <w:rsid w:val="00A62A28"/>
    <w:rsid w:val="00A63C98"/>
    <w:rsid w:val="00A641E2"/>
    <w:rsid w:val="00A655DF"/>
    <w:rsid w:val="00A65DA2"/>
    <w:rsid w:val="00A66909"/>
    <w:rsid w:val="00A66CC4"/>
    <w:rsid w:val="00A67FB5"/>
    <w:rsid w:val="00A71225"/>
    <w:rsid w:val="00A716AB"/>
    <w:rsid w:val="00A720F8"/>
    <w:rsid w:val="00A72404"/>
    <w:rsid w:val="00A7273A"/>
    <w:rsid w:val="00A751AB"/>
    <w:rsid w:val="00A758F2"/>
    <w:rsid w:val="00A75B56"/>
    <w:rsid w:val="00A76A8C"/>
    <w:rsid w:val="00A77E60"/>
    <w:rsid w:val="00A802A0"/>
    <w:rsid w:val="00A811EC"/>
    <w:rsid w:val="00A82507"/>
    <w:rsid w:val="00A8281B"/>
    <w:rsid w:val="00A828AD"/>
    <w:rsid w:val="00A82BDF"/>
    <w:rsid w:val="00A830AC"/>
    <w:rsid w:val="00A83135"/>
    <w:rsid w:val="00A83789"/>
    <w:rsid w:val="00A901A0"/>
    <w:rsid w:val="00A90EEC"/>
    <w:rsid w:val="00A91A95"/>
    <w:rsid w:val="00A91F33"/>
    <w:rsid w:val="00A92992"/>
    <w:rsid w:val="00A94A61"/>
    <w:rsid w:val="00A95F2C"/>
    <w:rsid w:val="00A9629C"/>
    <w:rsid w:val="00A962B8"/>
    <w:rsid w:val="00AA27B2"/>
    <w:rsid w:val="00AA5135"/>
    <w:rsid w:val="00AA7841"/>
    <w:rsid w:val="00AB341E"/>
    <w:rsid w:val="00AB3872"/>
    <w:rsid w:val="00AB485B"/>
    <w:rsid w:val="00AC0AD8"/>
    <w:rsid w:val="00AC16E8"/>
    <w:rsid w:val="00AC4F7A"/>
    <w:rsid w:val="00AC55B0"/>
    <w:rsid w:val="00AC682B"/>
    <w:rsid w:val="00AC6D2B"/>
    <w:rsid w:val="00AC7E6E"/>
    <w:rsid w:val="00AD1919"/>
    <w:rsid w:val="00AD5201"/>
    <w:rsid w:val="00AD59CC"/>
    <w:rsid w:val="00AD5E87"/>
    <w:rsid w:val="00AD7BCD"/>
    <w:rsid w:val="00AE2198"/>
    <w:rsid w:val="00AE3A68"/>
    <w:rsid w:val="00AE4408"/>
    <w:rsid w:val="00AE736A"/>
    <w:rsid w:val="00AF0AA5"/>
    <w:rsid w:val="00AF0E59"/>
    <w:rsid w:val="00AF1394"/>
    <w:rsid w:val="00AF275A"/>
    <w:rsid w:val="00AF3656"/>
    <w:rsid w:val="00AF525F"/>
    <w:rsid w:val="00AF7901"/>
    <w:rsid w:val="00AF7CC1"/>
    <w:rsid w:val="00B02576"/>
    <w:rsid w:val="00B02BAD"/>
    <w:rsid w:val="00B02D25"/>
    <w:rsid w:val="00B02E5B"/>
    <w:rsid w:val="00B03EFA"/>
    <w:rsid w:val="00B04515"/>
    <w:rsid w:val="00B05624"/>
    <w:rsid w:val="00B05A01"/>
    <w:rsid w:val="00B06781"/>
    <w:rsid w:val="00B067DC"/>
    <w:rsid w:val="00B10971"/>
    <w:rsid w:val="00B10BC9"/>
    <w:rsid w:val="00B121DA"/>
    <w:rsid w:val="00B12605"/>
    <w:rsid w:val="00B135F6"/>
    <w:rsid w:val="00B15130"/>
    <w:rsid w:val="00B1776D"/>
    <w:rsid w:val="00B17A2F"/>
    <w:rsid w:val="00B201B0"/>
    <w:rsid w:val="00B20B7B"/>
    <w:rsid w:val="00B225A5"/>
    <w:rsid w:val="00B24C5E"/>
    <w:rsid w:val="00B25CE4"/>
    <w:rsid w:val="00B26D96"/>
    <w:rsid w:val="00B270FB"/>
    <w:rsid w:val="00B27455"/>
    <w:rsid w:val="00B27506"/>
    <w:rsid w:val="00B27677"/>
    <w:rsid w:val="00B303F7"/>
    <w:rsid w:val="00B35CDC"/>
    <w:rsid w:val="00B3624C"/>
    <w:rsid w:val="00B373D6"/>
    <w:rsid w:val="00B37C82"/>
    <w:rsid w:val="00B37FBE"/>
    <w:rsid w:val="00B40E75"/>
    <w:rsid w:val="00B41A74"/>
    <w:rsid w:val="00B41DBF"/>
    <w:rsid w:val="00B42618"/>
    <w:rsid w:val="00B42F92"/>
    <w:rsid w:val="00B45B6C"/>
    <w:rsid w:val="00B465A1"/>
    <w:rsid w:val="00B46A09"/>
    <w:rsid w:val="00B46A90"/>
    <w:rsid w:val="00B475A9"/>
    <w:rsid w:val="00B4784B"/>
    <w:rsid w:val="00B505F5"/>
    <w:rsid w:val="00B512F6"/>
    <w:rsid w:val="00B54989"/>
    <w:rsid w:val="00B55193"/>
    <w:rsid w:val="00B55268"/>
    <w:rsid w:val="00B61C16"/>
    <w:rsid w:val="00B62B37"/>
    <w:rsid w:val="00B64373"/>
    <w:rsid w:val="00B65950"/>
    <w:rsid w:val="00B668D0"/>
    <w:rsid w:val="00B66D6A"/>
    <w:rsid w:val="00B66EBE"/>
    <w:rsid w:val="00B71204"/>
    <w:rsid w:val="00B72883"/>
    <w:rsid w:val="00B729F1"/>
    <w:rsid w:val="00B73151"/>
    <w:rsid w:val="00B75DF2"/>
    <w:rsid w:val="00B7622D"/>
    <w:rsid w:val="00B80A8C"/>
    <w:rsid w:val="00B81540"/>
    <w:rsid w:val="00B822B6"/>
    <w:rsid w:val="00B8392D"/>
    <w:rsid w:val="00B86F84"/>
    <w:rsid w:val="00B900C7"/>
    <w:rsid w:val="00B93263"/>
    <w:rsid w:val="00B93B98"/>
    <w:rsid w:val="00B9483D"/>
    <w:rsid w:val="00B95256"/>
    <w:rsid w:val="00B95820"/>
    <w:rsid w:val="00B95BA3"/>
    <w:rsid w:val="00B97139"/>
    <w:rsid w:val="00BA1D4F"/>
    <w:rsid w:val="00BA1E49"/>
    <w:rsid w:val="00BA2DBC"/>
    <w:rsid w:val="00BA4A11"/>
    <w:rsid w:val="00BA522F"/>
    <w:rsid w:val="00BA5320"/>
    <w:rsid w:val="00BB13F8"/>
    <w:rsid w:val="00BB3DD8"/>
    <w:rsid w:val="00BB4771"/>
    <w:rsid w:val="00BB48E1"/>
    <w:rsid w:val="00BB56AD"/>
    <w:rsid w:val="00BB5959"/>
    <w:rsid w:val="00BC1B85"/>
    <w:rsid w:val="00BC2134"/>
    <w:rsid w:val="00BC2FB2"/>
    <w:rsid w:val="00BC3F9F"/>
    <w:rsid w:val="00BC4C61"/>
    <w:rsid w:val="00BC69A3"/>
    <w:rsid w:val="00BC7954"/>
    <w:rsid w:val="00BC79CE"/>
    <w:rsid w:val="00BC7BCA"/>
    <w:rsid w:val="00BD01F7"/>
    <w:rsid w:val="00BD092E"/>
    <w:rsid w:val="00BD1FC5"/>
    <w:rsid w:val="00BD227F"/>
    <w:rsid w:val="00BD2639"/>
    <w:rsid w:val="00BD38B3"/>
    <w:rsid w:val="00BD5117"/>
    <w:rsid w:val="00BD5E80"/>
    <w:rsid w:val="00BD629B"/>
    <w:rsid w:val="00BD6AA8"/>
    <w:rsid w:val="00BD714E"/>
    <w:rsid w:val="00BE2274"/>
    <w:rsid w:val="00BE244D"/>
    <w:rsid w:val="00BE25E9"/>
    <w:rsid w:val="00BE4707"/>
    <w:rsid w:val="00BE5E2F"/>
    <w:rsid w:val="00BE5F90"/>
    <w:rsid w:val="00BE6E60"/>
    <w:rsid w:val="00BF1D14"/>
    <w:rsid w:val="00BF50CB"/>
    <w:rsid w:val="00BF5ADE"/>
    <w:rsid w:val="00BF659A"/>
    <w:rsid w:val="00BF7B6C"/>
    <w:rsid w:val="00C0064E"/>
    <w:rsid w:val="00C00B18"/>
    <w:rsid w:val="00C034BE"/>
    <w:rsid w:val="00C05D62"/>
    <w:rsid w:val="00C0689F"/>
    <w:rsid w:val="00C07C3E"/>
    <w:rsid w:val="00C1258D"/>
    <w:rsid w:val="00C13472"/>
    <w:rsid w:val="00C13EC4"/>
    <w:rsid w:val="00C14C70"/>
    <w:rsid w:val="00C15DE6"/>
    <w:rsid w:val="00C1771B"/>
    <w:rsid w:val="00C20A17"/>
    <w:rsid w:val="00C22011"/>
    <w:rsid w:val="00C23998"/>
    <w:rsid w:val="00C24AA0"/>
    <w:rsid w:val="00C24C48"/>
    <w:rsid w:val="00C24E60"/>
    <w:rsid w:val="00C24E9A"/>
    <w:rsid w:val="00C25412"/>
    <w:rsid w:val="00C2576E"/>
    <w:rsid w:val="00C27C51"/>
    <w:rsid w:val="00C30EC3"/>
    <w:rsid w:val="00C36230"/>
    <w:rsid w:val="00C40EB0"/>
    <w:rsid w:val="00C4141F"/>
    <w:rsid w:val="00C44764"/>
    <w:rsid w:val="00C45B4E"/>
    <w:rsid w:val="00C51CFF"/>
    <w:rsid w:val="00C527C9"/>
    <w:rsid w:val="00C52C32"/>
    <w:rsid w:val="00C5302E"/>
    <w:rsid w:val="00C548AA"/>
    <w:rsid w:val="00C558C9"/>
    <w:rsid w:val="00C57106"/>
    <w:rsid w:val="00C574EC"/>
    <w:rsid w:val="00C57D0C"/>
    <w:rsid w:val="00C6086E"/>
    <w:rsid w:val="00C60987"/>
    <w:rsid w:val="00C60E0F"/>
    <w:rsid w:val="00C61915"/>
    <w:rsid w:val="00C63478"/>
    <w:rsid w:val="00C6435F"/>
    <w:rsid w:val="00C648A1"/>
    <w:rsid w:val="00C64933"/>
    <w:rsid w:val="00C64A91"/>
    <w:rsid w:val="00C709A2"/>
    <w:rsid w:val="00C70E51"/>
    <w:rsid w:val="00C71344"/>
    <w:rsid w:val="00C71747"/>
    <w:rsid w:val="00C71786"/>
    <w:rsid w:val="00C71D3B"/>
    <w:rsid w:val="00C7257F"/>
    <w:rsid w:val="00C72A0E"/>
    <w:rsid w:val="00C7368F"/>
    <w:rsid w:val="00C73945"/>
    <w:rsid w:val="00C76362"/>
    <w:rsid w:val="00C76AE3"/>
    <w:rsid w:val="00C805F9"/>
    <w:rsid w:val="00C80DF7"/>
    <w:rsid w:val="00C80F62"/>
    <w:rsid w:val="00C819CD"/>
    <w:rsid w:val="00C831C4"/>
    <w:rsid w:val="00C8602F"/>
    <w:rsid w:val="00C86F8A"/>
    <w:rsid w:val="00C91977"/>
    <w:rsid w:val="00C92239"/>
    <w:rsid w:val="00C9482F"/>
    <w:rsid w:val="00C95E81"/>
    <w:rsid w:val="00C967B0"/>
    <w:rsid w:val="00CA0671"/>
    <w:rsid w:val="00CA0F6E"/>
    <w:rsid w:val="00CA34B2"/>
    <w:rsid w:val="00CA3E4C"/>
    <w:rsid w:val="00CA4C34"/>
    <w:rsid w:val="00CA7E3B"/>
    <w:rsid w:val="00CB1694"/>
    <w:rsid w:val="00CB1F9B"/>
    <w:rsid w:val="00CB453C"/>
    <w:rsid w:val="00CB4736"/>
    <w:rsid w:val="00CB623F"/>
    <w:rsid w:val="00CC27C1"/>
    <w:rsid w:val="00CC2E62"/>
    <w:rsid w:val="00CC35CA"/>
    <w:rsid w:val="00CC3921"/>
    <w:rsid w:val="00CC3F68"/>
    <w:rsid w:val="00CC440D"/>
    <w:rsid w:val="00CC52B2"/>
    <w:rsid w:val="00CC7FA3"/>
    <w:rsid w:val="00CD2DEF"/>
    <w:rsid w:val="00CD3936"/>
    <w:rsid w:val="00CD4107"/>
    <w:rsid w:val="00CD7089"/>
    <w:rsid w:val="00CD7278"/>
    <w:rsid w:val="00CD73D2"/>
    <w:rsid w:val="00CD7EB4"/>
    <w:rsid w:val="00CE06AF"/>
    <w:rsid w:val="00CE2D2A"/>
    <w:rsid w:val="00CE49ED"/>
    <w:rsid w:val="00CE568F"/>
    <w:rsid w:val="00CE63B4"/>
    <w:rsid w:val="00CE70F3"/>
    <w:rsid w:val="00CE7498"/>
    <w:rsid w:val="00CF26F6"/>
    <w:rsid w:val="00CF2B03"/>
    <w:rsid w:val="00CF5DC6"/>
    <w:rsid w:val="00CF62EA"/>
    <w:rsid w:val="00CF7111"/>
    <w:rsid w:val="00CF7A21"/>
    <w:rsid w:val="00D00425"/>
    <w:rsid w:val="00D0177E"/>
    <w:rsid w:val="00D01B84"/>
    <w:rsid w:val="00D02558"/>
    <w:rsid w:val="00D0256C"/>
    <w:rsid w:val="00D04DD2"/>
    <w:rsid w:val="00D04DDF"/>
    <w:rsid w:val="00D070D1"/>
    <w:rsid w:val="00D104BD"/>
    <w:rsid w:val="00D1089E"/>
    <w:rsid w:val="00D124CE"/>
    <w:rsid w:val="00D14F20"/>
    <w:rsid w:val="00D14FCD"/>
    <w:rsid w:val="00D15318"/>
    <w:rsid w:val="00D15608"/>
    <w:rsid w:val="00D15FA8"/>
    <w:rsid w:val="00D16A85"/>
    <w:rsid w:val="00D172FE"/>
    <w:rsid w:val="00D2278F"/>
    <w:rsid w:val="00D2299B"/>
    <w:rsid w:val="00D24E2D"/>
    <w:rsid w:val="00D26FEF"/>
    <w:rsid w:val="00D27E2C"/>
    <w:rsid w:val="00D309F8"/>
    <w:rsid w:val="00D30CCF"/>
    <w:rsid w:val="00D30E98"/>
    <w:rsid w:val="00D30F1F"/>
    <w:rsid w:val="00D341A6"/>
    <w:rsid w:val="00D346BB"/>
    <w:rsid w:val="00D34C83"/>
    <w:rsid w:val="00D34CA5"/>
    <w:rsid w:val="00D34D8C"/>
    <w:rsid w:val="00D36B30"/>
    <w:rsid w:val="00D3702B"/>
    <w:rsid w:val="00D4046B"/>
    <w:rsid w:val="00D4251A"/>
    <w:rsid w:val="00D44CDF"/>
    <w:rsid w:val="00D453FE"/>
    <w:rsid w:val="00D47091"/>
    <w:rsid w:val="00D47CAE"/>
    <w:rsid w:val="00D5056D"/>
    <w:rsid w:val="00D50BFA"/>
    <w:rsid w:val="00D50DF4"/>
    <w:rsid w:val="00D5378B"/>
    <w:rsid w:val="00D55500"/>
    <w:rsid w:val="00D55B69"/>
    <w:rsid w:val="00D56AB2"/>
    <w:rsid w:val="00D601D9"/>
    <w:rsid w:val="00D605D1"/>
    <w:rsid w:val="00D61482"/>
    <w:rsid w:val="00D616D0"/>
    <w:rsid w:val="00D61892"/>
    <w:rsid w:val="00D6340A"/>
    <w:rsid w:val="00D63BDA"/>
    <w:rsid w:val="00D65037"/>
    <w:rsid w:val="00D6522C"/>
    <w:rsid w:val="00D65D3E"/>
    <w:rsid w:val="00D65FC7"/>
    <w:rsid w:val="00D67513"/>
    <w:rsid w:val="00D723E7"/>
    <w:rsid w:val="00D725E9"/>
    <w:rsid w:val="00D72822"/>
    <w:rsid w:val="00D730CE"/>
    <w:rsid w:val="00D7362C"/>
    <w:rsid w:val="00D74BD1"/>
    <w:rsid w:val="00D74E4B"/>
    <w:rsid w:val="00D7619D"/>
    <w:rsid w:val="00D82C9E"/>
    <w:rsid w:val="00D8372D"/>
    <w:rsid w:val="00D84A00"/>
    <w:rsid w:val="00D8652D"/>
    <w:rsid w:val="00D869AA"/>
    <w:rsid w:val="00D87D77"/>
    <w:rsid w:val="00D87EA4"/>
    <w:rsid w:val="00D912CE"/>
    <w:rsid w:val="00D95AD9"/>
    <w:rsid w:val="00D95E9F"/>
    <w:rsid w:val="00D95F60"/>
    <w:rsid w:val="00D971C7"/>
    <w:rsid w:val="00DA172A"/>
    <w:rsid w:val="00DA49F2"/>
    <w:rsid w:val="00DA4B1D"/>
    <w:rsid w:val="00DA5B07"/>
    <w:rsid w:val="00DA5DEC"/>
    <w:rsid w:val="00DA625F"/>
    <w:rsid w:val="00DA6603"/>
    <w:rsid w:val="00DB111A"/>
    <w:rsid w:val="00DB11DC"/>
    <w:rsid w:val="00DB51F9"/>
    <w:rsid w:val="00DB5727"/>
    <w:rsid w:val="00DB575D"/>
    <w:rsid w:val="00DB580F"/>
    <w:rsid w:val="00DB6ACF"/>
    <w:rsid w:val="00DB6D26"/>
    <w:rsid w:val="00DC10A8"/>
    <w:rsid w:val="00DC364D"/>
    <w:rsid w:val="00DC4482"/>
    <w:rsid w:val="00DC48F1"/>
    <w:rsid w:val="00DC640A"/>
    <w:rsid w:val="00DC78FD"/>
    <w:rsid w:val="00DD0D60"/>
    <w:rsid w:val="00DD0DD2"/>
    <w:rsid w:val="00DD1834"/>
    <w:rsid w:val="00DD1BF9"/>
    <w:rsid w:val="00DD2252"/>
    <w:rsid w:val="00DD2542"/>
    <w:rsid w:val="00DD6FDF"/>
    <w:rsid w:val="00DD70B0"/>
    <w:rsid w:val="00DD74E6"/>
    <w:rsid w:val="00DE076C"/>
    <w:rsid w:val="00DE2D07"/>
    <w:rsid w:val="00DE3123"/>
    <w:rsid w:val="00DE57D5"/>
    <w:rsid w:val="00DE5EBD"/>
    <w:rsid w:val="00DE610A"/>
    <w:rsid w:val="00DE6958"/>
    <w:rsid w:val="00DE7285"/>
    <w:rsid w:val="00DF0BA0"/>
    <w:rsid w:val="00DF1350"/>
    <w:rsid w:val="00DF199F"/>
    <w:rsid w:val="00DF3742"/>
    <w:rsid w:val="00DF536C"/>
    <w:rsid w:val="00DF6060"/>
    <w:rsid w:val="00DF778E"/>
    <w:rsid w:val="00E00D7F"/>
    <w:rsid w:val="00E00EC9"/>
    <w:rsid w:val="00E020BA"/>
    <w:rsid w:val="00E04B96"/>
    <w:rsid w:val="00E05CFE"/>
    <w:rsid w:val="00E067D2"/>
    <w:rsid w:val="00E06862"/>
    <w:rsid w:val="00E0732B"/>
    <w:rsid w:val="00E101C8"/>
    <w:rsid w:val="00E128DF"/>
    <w:rsid w:val="00E12BE9"/>
    <w:rsid w:val="00E200DE"/>
    <w:rsid w:val="00E21BF5"/>
    <w:rsid w:val="00E22752"/>
    <w:rsid w:val="00E23445"/>
    <w:rsid w:val="00E333D4"/>
    <w:rsid w:val="00E335F3"/>
    <w:rsid w:val="00E33DAE"/>
    <w:rsid w:val="00E34821"/>
    <w:rsid w:val="00E34C96"/>
    <w:rsid w:val="00E35D0E"/>
    <w:rsid w:val="00E36957"/>
    <w:rsid w:val="00E4177B"/>
    <w:rsid w:val="00E41C7B"/>
    <w:rsid w:val="00E41EC1"/>
    <w:rsid w:val="00E42EAD"/>
    <w:rsid w:val="00E438C7"/>
    <w:rsid w:val="00E43B14"/>
    <w:rsid w:val="00E4407C"/>
    <w:rsid w:val="00E440E8"/>
    <w:rsid w:val="00E44BDE"/>
    <w:rsid w:val="00E4615D"/>
    <w:rsid w:val="00E50966"/>
    <w:rsid w:val="00E51369"/>
    <w:rsid w:val="00E53515"/>
    <w:rsid w:val="00E544B9"/>
    <w:rsid w:val="00E557DA"/>
    <w:rsid w:val="00E576E2"/>
    <w:rsid w:val="00E61306"/>
    <w:rsid w:val="00E620BB"/>
    <w:rsid w:val="00E640B3"/>
    <w:rsid w:val="00E64FD5"/>
    <w:rsid w:val="00E6587D"/>
    <w:rsid w:val="00E670B9"/>
    <w:rsid w:val="00E704D2"/>
    <w:rsid w:val="00E7155D"/>
    <w:rsid w:val="00E7278C"/>
    <w:rsid w:val="00E72BF8"/>
    <w:rsid w:val="00E7414D"/>
    <w:rsid w:val="00E74961"/>
    <w:rsid w:val="00E80A82"/>
    <w:rsid w:val="00E82B9A"/>
    <w:rsid w:val="00E8302A"/>
    <w:rsid w:val="00E84383"/>
    <w:rsid w:val="00E85706"/>
    <w:rsid w:val="00E90D12"/>
    <w:rsid w:val="00E9210A"/>
    <w:rsid w:val="00E939A8"/>
    <w:rsid w:val="00E94293"/>
    <w:rsid w:val="00E94C20"/>
    <w:rsid w:val="00E97043"/>
    <w:rsid w:val="00E976B9"/>
    <w:rsid w:val="00EA0EA5"/>
    <w:rsid w:val="00EA13E2"/>
    <w:rsid w:val="00EA2C81"/>
    <w:rsid w:val="00EA39A6"/>
    <w:rsid w:val="00EA4424"/>
    <w:rsid w:val="00EA460E"/>
    <w:rsid w:val="00EA5F8A"/>
    <w:rsid w:val="00EA6ED5"/>
    <w:rsid w:val="00EA772B"/>
    <w:rsid w:val="00EA79B4"/>
    <w:rsid w:val="00EA7AB0"/>
    <w:rsid w:val="00EA7CAF"/>
    <w:rsid w:val="00EB27C2"/>
    <w:rsid w:val="00EB2E10"/>
    <w:rsid w:val="00EB30F2"/>
    <w:rsid w:val="00EB3BBA"/>
    <w:rsid w:val="00EB3E83"/>
    <w:rsid w:val="00EB55F1"/>
    <w:rsid w:val="00EB5812"/>
    <w:rsid w:val="00EB5E44"/>
    <w:rsid w:val="00EB6560"/>
    <w:rsid w:val="00EB6C2F"/>
    <w:rsid w:val="00EB6E02"/>
    <w:rsid w:val="00EC3DF2"/>
    <w:rsid w:val="00EC4A84"/>
    <w:rsid w:val="00EC4EC9"/>
    <w:rsid w:val="00EC54D4"/>
    <w:rsid w:val="00EC573D"/>
    <w:rsid w:val="00EC6DD6"/>
    <w:rsid w:val="00EC6E32"/>
    <w:rsid w:val="00EC7FED"/>
    <w:rsid w:val="00ED27B8"/>
    <w:rsid w:val="00ED55DE"/>
    <w:rsid w:val="00ED56D2"/>
    <w:rsid w:val="00ED57E8"/>
    <w:rsid w:val="00ED6281"/>
    <w:rsid w:val="00EE1C01"/>
    <w:rsid w:val="00EE2461"/>
    <w:rsid w:val="00EE4273"/>
    <w:rsid w:val="00EE51D6"/>
    <w:rsid w:val="00EE5231"/>
    <w:rsid w:val="00EE5DFE"/>
    <w:rsid w:val="00EE5F2C"/>
    <w:rsid w:val="00EF1054"/>
    <w:rsid w:val="00EF1492"/>
    <w:rsid w:val="00EF2851"/>
    <w:rsid w:val="00EF289D"/>
    <w:rsid w:val="00EF4D7F"/>
    <w:rsid w:val="00F0113E"/>
    <w:rsid w:val="00F03EA3"/>
    <w:rsid w:val="00F042BD"/>
    <w:rsid w:val="00F04708"/>
    <w:rsid w:val="00F06B71"/>
    <w:rsid w:val="00F076E8"/>
    <w:rsid w:val="00F11FDB"/>
    <w:rsid w:val="00F12427"/>
    <w:rsid w:val="00F14271"/>
    <w:rsid w:val="00F14C2A"/>
    <w:rsid w:val="00F15308"/>
    <w:rsid w:val="00F15433"/>
    <w:rsid w:val="00F15DF9"/>
    <w:rsid w:val="00F1720B"/>
    <w:rsid w:val="00F22894"/>
    <w:rsid w:val="00F23B96"/>
    <w:rsid w:val="00F245B2"/>
    <w:rsid w:val="00F272C8"/>
    <w:rsid w:val="00F301F4"/>
    <w:rsid w:val="00F31A8E"/>
    <w:rsid w:val="00F31B44"/>
    <w:rsid w:val="00F32221"/>
    <w:rsid w:val="00F401DB"/>
    <w:rsid w:val="00F40691"/>
    <w:rsid w:val="00F408C1"/>
    <w:rsid w:val="00F412E8"/>
    <w:rsid w:val="00F41D93"/>
    <w:rsid w:val="00F434AE"/>
    <w:rsid w:val="00F43D5D"/>
    <w:rsid w:val="00F44849"/>
    <w:rsid w:val="00F45209"/>
    <w:rsid w:val="00F45E47"/>
    <w:rsid w:val="00F47124"/>
    <w:rsid w:val="00F47697"/>
    <w:rsid w:val="00F50EA0"/>
    <w:rsid w:val="00F551D7"/>
    <w:rsid w:val="00F5582B"/>
    <w:rsid w:val="00F56FD4"/>
    <w:rsid w:val="00F57894"/>
    <w:rsid w:val="00F57B7E"/>
    <w:rsid w:val="00F604A4"/>
    <w:rsid w:val="00F61AFE"/>
    <w:rsid w:val="00F65CE5"/>
    <w:rsid w:val="00F6767B"/>
    <w:rsid w:val="00F739CC"/>
    <w:rsid w:val="00F73C1A"/>
    <w:rsid w:val="00F73F80"/>
    <w:rsid w:val="00F74AAB"/>
    <w:rsid w:val="00F74E1E"/>
    <w:rsid w:val="00F76AF8"/>
    <w:rsid w:val="00F77AF7"/>
    <w:rsid w:val="00F77FE2"/>
    <w:rsid w:val="00F81DF0"/>
    <w:rsid w:val="00F8356C"/>
    <w:rsid w:val="00F83C02"/>
    <w:rsid w:val="00F84CF4"/>
    <w:rsid w:val="00F86287"/>
    <w:rsid w:val="00F9161B"/>
    <w:rsid w:val="00F92304"/>
    <w:rsid w:val="00F93F53"/>
    <w:rsid w:val="00F943E3"/>
    <w:rsid w:val="00F9489C"/>
    <w:rsid w:val="00F94FF4"/>
    <w:rsid w:val="00F95328"/>
    <w:rsid w:val="00F95834"/>
    <w:rsid w:val="00FA1119"/>
    <w:rsid w:val="00FA1D7F"/>
    <w:rsid w:val="00FA2C58"/>
    <w:rsid w:val="00FA30BF"/>
    <w:rsid w:val="00FA679C"/>
    <w:rsid w:val="00FB0A60"/>
    <w:rsid w:val="00FB169B"/>
    <w:rsid w:val="00FB1D8E"/>
    <w:rsid w:val="00FB2650"/>
    <w:rsid w:val="00FB3F47"/>
    <w:rsid w:val="00FB6FF5"/>
    <w:rsid w:val="00FB7880"/>
    <w:rsid w:val="00FB7C05"/>
    <w:rsid w:val="00FC0896"/>
    <w:rsid w:val="00FC3DB1"/>
    <w:rsid w:val="00FC4CAB"/>
    <w:rsid w:val="00FC4F08"/>
    <w:rsid w:val="00FC59E3"/>
    <w:rsid w:val="00FD37F3"/>
    <w:rsid w:val="00FD4AC1"/>
    <w:rsid w:val="00FD5152"/>
    <w:rsid w:val="00FD51DD"/>
    <w:rsid w:val="00FD59C5"/>
    <w:rsid w:val="00FD64D2"/>
    <w:rsid w:val="00FD76E6"/>
    <w:rsid w:val="00FE1159"/>
    <w:rsid w:val="00FE174F"/>
    <w:rsid w:val="00FE17E1"/>
    <w:rsid w:val="00FE2399"/>
    <w:rsid w:val="00FE27FC"/>
    <w:rsid w:val="00FE3C15"/>
    <w:rsid w:val="00FE5220"/>
    <w:rsid w:val="00FE6A96"/>
    <w:rsid w:val="00FE6E60"/>
    <w:rsid w:val="00FE7CD6"/>
    <w:rsid w:val="00FF2DD0"/>
    <w:rsid w:val="00FF3864"/>
    <w:rsid w:val="00FF5FA2"/>
    <w:rsid w:val="00FF777C"/>
    <w:rsid w:val="00FF7A18"/>
    <w:rsid w:val="29FEE0EA"/>
    <w:rsid w:val="2FD97B16"/>
    <w:rsid w:val="43D25C7C"/>
    <w:rsid w:val="48EF618C"/>
    <w:rsid w:val="5516584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D4A82"/>
  <w15:docId w15:val="{3CB8137D-881B-42F5-8D91-A3536068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4"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55D"/>
    <w:pPr>
      <w:spacing w:before="120" w:after="120" w:line="276" w:lineRule="auto"/>
    </w:pPr>
    <w:rPr>
      <w:rFonts w:ascii="Segoe UI" w:hAnsi="Segoe UI" w:eastAsiaTheme="minorEastAsia"/>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cs="Segoe UI" w:eastAsiaTheme="majorEastAsia"/>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D104BD"/>
    <w:rPr>
      <w:rFonts w:ascii="Segoe UI" w:hAnsi="Segoe UI" w:cs="Segoe UI" w:eastAsiaTheme="majorEastAsia"/>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styleId="Bullet1" w:customStyle="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styleId="HeaderChar" w:customStyle="1">
    <w:name w:val="Header Char"/>
    <w:basedOn w:val="DefaultParagraphFont"/>
    <w:link w:val="Header"/>
    <w:uiPriority w:val="99"/>
    <w:rsid w:val="00544919"/>
    <w:rPr>
      <w:rFonts w:ascii="Segoe UI" w:hAnsi="Segoe UI" w:eastAsiaTheme="minorEastAsia"/>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styleId="FooterChar" w:customStyle="1">
    <w:name w:val="Footer Char"/>
    <w:basedOn w:val="DefaultParagraphFont"/>
    <w:link w:val="Footer"/>
    <w:uiPriority w:val="99"/>
    <w:rsid w:val="00C24E60"/>
    <w:rPr>
      <w:rFonts w:ascii="Segoe UI" w:hAnsi="Segoe UI" w:eastAsiaTheme="minorEastAsia"/>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hAnsi="Segoe" w:eastAsiaTheme="minorHAnsi" w:cstheme="minorBidi"/>
      <w:color w:val="auto"/>
      <w:spacing w:val="10"/>
      <w:sz w:val="20"/>
      <w:szCs w:val="48"/>
    </w:rPr>
  </w:style>
  <w:style w:type="character" w:styleId="StyleLatinSegoeUI10pt" w:customStyle="1">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hAnsi="Segoe UI" w:eastAsiaTheme="minorEastAsia"/>
      <w:sz w:val="16"/>
    </w:rPr>
    <w:tblPr>
      <w:tblStyleRowBandSize w:val="1"/>
      <w:tblStyleColBandSize w:val="1"/>
      <w:tblBorders>
        <w:top w:val="single" w:color="008AC8" w:sz="4" w:space="0"/>
        <w:bottom w:val="single" w:color="008AC8" w:sz="4" w:space="0"/>
        <w:insideH w:val="single" w:color="008AC8" w:sz="4" w:space="0"/>
      </w:tblBorders>
    </w:tblPr>
    <w:tblStylePr w:type="firstRow">
      <w:rPr>
        <w:rFonts w:ascii="MS PGothic" w:hAnsi="MS PGothic"/>
        <w:color w:val="FFFFFF" w:themeColor="background1"/>
        <w:sz w:val="16"/>
      </w:rPr>
      <w:tblPr/>
      <w:trPr>
        <w:tblHeader/>
      </w:trPr>
      <w:tcPr>
        <w:shd w:val="clear" w:color="auto" w:fill="008AC8"/>
      </w:tcPr>
    </w:tblStylePr>
  </w:style>
  <w:style w:type="paragraph" w:styleId="CoverTitle" w:customStyle="1">
    <w:name w:val="Cover Title"/>
    <w:basedOn w:val="Normal"/>
    <w:next w:val="CoverSubject"/>
    <w:uiPriority w:val="99"/>
    <w:rsid w:val="00C24E60"/>
    <w:pPr>
      <w:spacing w:line="240" w:lineRule="auto"/>
    </w:pPr>
    <w:rPr>
      <w:color w:val="FFFFFF" w:themeColor="background1"/>
      <w:sz w:val="44"/>
    </w:rPr>
  </w:style>
  <w:style w:type="paragraph" w:styleId="CoverSubject" w:customStyle="1">
    <w:name w:val="Cover Subject"/>
    <w:basedOn w:val="Normal"/>
    <w:uiPriority w:val="99"/>
    <w:rsid w:val="00C24E60"/>
    <w:pPr>
      <w:spacing w:after="600"/>
      <w:ind w:left="-720"/>
    </w:pPr>
    <w:rPr>
      <w:color w:val="008AC8"/>
      <w:sz w:val="36"/>
    </w:rPr>
  </w:style>
  <w:style w:type="paragraph" w:styleId="CoverHeading2" w:customStyle="1">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styleId="VisibleGuidance" w:customStyle="1">
    <w:name w:val="Visible Guidance"/>
    <w:basedOn w:val="Normal"/>
    <w:next w:val="Normal"/>
    <w:link w:val="VisibleGuidanceChar"/>
    <w:qFormat/>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MO Caption"/>
    <w:basedOn w:val="Normal"/>
    <w:next w:val="Normal"/>
    <w:link w:val="CaptionChar"/>
    <w:uiPriority w:val="99"/>
    <w:unhideWhenUsed/>
    <w:qFormat/>
    <w:rsid w:val="00A77E60"/>
    <w:pPr>
      <w:spacing w:before="0" w:after="0" w:line="240" w:lineRule="auto"/>
    </w:pPr>
    <w:rPr>
      <w:iCs/>
      <w:color w:val="008AC8"/>
      <w:sz w:val="18"/>
      <w:szCs w:val="18"/>
    </w:rPr>
  </w:style>
  <w:style w:type="character" w:styleId="Heading5Char" w:customStyle="1">
    <w:name w:val="Heading 5 Char"/>
    <w:basedOn w:val="DefaultParagraphFont"/>
    <w:link w:val="Heading5"/>
    <w:uiPriority w:val="99"/>
    <w:rsid w:val="00D104BD"/>
    <w:rPr>
      <w:rFonts w:ascii="Segoe UI" w:hAnsi="Segoe UI" w:cstheme="majorBidi"/>
      <w:bCs/>
      <w:iCs/>
      <w:color w:val="008AC8"/>
      <w:sz w:val="24"/>
      <w:szCs w:val="24"/>
    </w:rPr>
  </w:style>
  <w:style w:type="paragraph" w:styleId="Heading1Numbered" w:customStyle="1">
    <w:name w:val="Heading 1 (Numbered)"/>
    <w:basedOn w:val="Normal"/>
    <w:next w:val="Normal"/>
    <w:uiPriority w:val="14"/>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styleId="ListParagraphChar" w:customStyle="1">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hAnsi="Segoe UI" w:eastAsiaTheme="minorEastAsia"/>
    </w:rPr>
  </w:style>
  <w:style w:type="paragraph" w:styleId="ListBullet">
    <w:name w:val="List Bullet"/>
    <w:basedOn w:val="Normal"/>
    <w:uiPriority w:val="4"/>
    <w:qFormat/>
    <w:rsid w:val="00845831"/>
    <w:pPr>
      <w:numPr>
        <w:numId w:val="4"/>
      </w:numPr>
      <w:spacing w:after="200"/>
      <w:ind w:left="720"/>
      <w:contextualSpacing/>
    </w:pPr>
  </w:style>
  <w:style w:type="paragraph" w:styleId="Heading2Numbered" w:customStyle="1">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styleId="Heading3Numbered" w:customStyle="1">
    <w:name w:val="Heading 3 (Numbered)"/>
    <w:basedOn w:val="Heading2Numbered"/>
    <w:next w:val="Normal"/>
    <w:uiPriority w:val="14"/>
    <w:qFormat/>
    <w:rsid w:val="00A2135E"/>
    <w:pPr>
      <w:numPr>
        <w:ilvl w:val="2"/>
      </w:numPr>
      <w:spacing w:before="240"/>
      <w:outlineLvl w:val="2"/>
    </w:pPr>
    <w:rPr>
      <w:sz w:val="28"/>
      <w:szCs w:val="28"/>
    </w:rPr>
  </w:style>
  <w:style w:type="paragraph" w:styleId="Heading4Numbered" w:customStyle="1">
    <w:name w:val="Heading 4 (Numbered)"/>
    <w:basedOn w:val="Heading3Numbered"/>
    <w:next w:val="Normal"/>
    <w:uiPriority w:val="14"/>
    <w:qFormat/>
    <w:rsid w:val="00A2135E"/>
    <w:pPr>
      <w:numPr>
        <w:ilvl w:val="3"/>
      </w:numPr>
      <w:outlineLvl w:val="3"/>
    </w:pPr>
    <w:rPr>
      <w:sz w:val="24"/>
    </w:rPr>
  </w:style>
  <w:style w:type="paragraph" w:styleId="Heading5Numbered" w:customStyle="1">
    <w:name w:val="Heading 5 (Numbered)"/>
    <w:basedOn w:val="Heading4Numbered"/>
    <w:next w:val="Normal"/>
    <w:uiPriority w:val="14"/>
    <w:rsid w:val="00951469"/>
    <w:pPr>
      <w:framePr w:wrap="around" w:hAnchor="text" w:vAnchor="text" w:y="1"/>
      <w:numPr>
        <w:ilvl w:val="0"/>
        <w:numId w:val="11"/>
      </w:numPr>
      <w:tabs>
        <w:tab w:val="clear" w:pos="1440"/>
        <w:tab w:val="left" w:pos="2160"/>
      </w:tabs>
      <w:outlineLvl w:val="4"/>
    </w:pPr>
    <w:rPr>
      <w:szCs w:val="20"/>
    </w:rPr>
  </w:style>
  <w:style w:type="paragraph" w:styleId="TableListBullet" w:customStyle="1">
    <w:name w:val="Table List Bullet"/>
    <w:basedOn w:val="Normal"/>
    <w:uiPriority w:val="99"/>
    <w:qFormat/>
    <w:rsid w:val="001C4A70"/>
    <w:pPr>
      <w:numPr>
        <w:numId w:val="2"/>
      </w:numPr>
      <w:spacing w:before="60" w:line="240" w:lineRule="auto"/>
      <w:ind w:left="317" w:hanging="187"/>
      <w:contextualSpacing/>
    </w:pPr>
    <w:rPr>
      <w:sz w:val="16"/>
      <w:szCs w:val="16"/>
    </w:rPr>
  </w:style>
  <w:style w:type="paragraph" w:styleId="CodeBlock" w:customStyle="1">
    <w:name w:val="Code Block"/>
    <w:basedOn w:val="Normal"/>
    <w:qFormat/>
    <w:rsid w:val="001C4A70"/>
    <w:pPr>
      <w:keepNext/>
      <w:pBdr>
        <w:top w:val="single" w:color="auto" w:sz="4" w:space="1"/>
        <w:left w:val="single" w:color="auto" w:sz="4" w:space="4"/>
        <w:bottom w:val="single" w:color="auto" w:sz="4" w:space="1"/>
        <w:right w:val="single" w:color="auto" w:sz="4" w:space="4"/>
      </w:pBdr>
      <w:spacing w:before="20" w:after="20"/>
    </w:pPr>
    <w:rPr>
      <w:rFonts w:ascii="Courier New" w:hAnsi="Courier New" w:eastAsia="Courier New" w:cs="Courier New"/>
      <w:sz w:val="16"/>
      <w:szCs w:val="16"/>
    </w:rPr>
  </w:style>
  <w:style w:type="paragraph" w:styleId="CheckList0" w:customStyle="1">
    <w:name w:val="Check List"/>
    <w:basedOn w:val="Normal"/>
    <w:uiPriority w:val="99"/>
    <w:rsid w:val="00E82B9A"/>
    <w:pPr>
      <w:numPr>
        <w:numId w:val="8"/>
      </w:numPr>
      <w:spacing w:before="0" w:after="200"/>
      <w:contextualSpacing/>
    </w:pPr>
    <w:rPr>
      <w:rFonts w:eastAsia="Arial" w:cs="Arial"/>
      <w:lang w:eastAsia="ja-JP"/>
    </w:rPr>
  </w:style>
  <w:style w:type="paragraph" w:styleId="Note" w:customStyle="1">
    <w:name w:val="Note"/>
    <w:basedOn w:val="Normal"/>
    <w:link w:val="NoteChar"/>
    <w:uiPriority w:val="19"/>
    <w:qFormat/>
    <w:rsid w:val="001C4A70"/>
    <w:pPr>
      <w:pBdr>
        <w:left w:val="single" w:color="008AC8" w:sz="18" w:space="6"/>
      </w:pBdr>
      <w:spacing w:before="0" w:after="200"/>
      <w:ind w:left="720"/>
    </w:pPr>
    <w:rPr>
      <w:szCs w:val="18"/>
    </w:rPr>
  </w:style>
  <w:style w:type="paragraph" w:styleId="NoteTitle" w:customStyle="1">
    <w:name w:val="Note Title"/>
    <w:basedOn w:val="Note"/>
    <w:next w:val="Note"/>
    <w:uiPriority w:val="19"/>
    <w:qFormat/>
    <w:rsid w:val="001C4A70"/>
    <w:pPr>
      <w:keepNext/>
      <w:spacing w:before="240" w:after="240" w:line="240" w:lineRule="auto"/>
    </w:pPr>
    <w:rPr>
      <w:bCs/>
      <w:color w:val="008AC8"/>
      <w:sz w:val="24"/>
    </w:rPr>
  </w:style>
  <w:style w:type="numbering" w:styleId="Checklist" w:customStyle="1">
    <w:name w:val="Checklist"/>
    <w:basedOn w:val="NoList"/>
    <w:rsid w:val="00475B6F"/>
    <w:pPr>
      <w:numPr>
        <w:numId w:val="3"/>
      </w:numPr>
    </w:pPr>
  </w:style>
  <w:style w:type="paragraph" w:styleId="TableText" w:customStyle="1">
    <w:name w:val="Table Text"/>
    <w:basedOn w:val="Normal"/>
    <w:uiPriority w:val="99"/>
    <w:qFormat/>
    <w:rsid w:val="00B02BAD"/>
    <w:pPr>
      <w:spacing w:line="240" w:lineRule="auto"/>
    </w:pPr>
    <w:rPr>
      <w:sz w:val="18"/>
    </w:rPr>
  </w:style>
  <w:style w:type="paragraph" w:styleId="CommandLine" w:customStyle="1">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eastAsiaTheme="minorHAnsi"/>
      <w:sz w:val="20"/>
      <w:szCs w:val="23"/>
    </w:rPr>
  </w:style>
  <w:style w:type="numbering" w:styleId="Style1" w:customStyle="1">
    <w:name w:val="Style1"/>
    <w:uiPriority w:val="99"/>
    <w:rsid w:val="001C4A70"/>
    <w:pPr>
      <w:numPr>
        <w:numId w:val="5"/>
      </w:numPr>
    </w:pPr>
  </w:style>
  <w:style w:type="numbering" w:styleId="NumberedList" w:customStyle="1">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1" w:customStyle="1">
    <w:name w:val="Plain Table 31"/>
    <w:basedOn w:val="TableNormal"/>
    <w:uiPriority w:val="43"/>
    <w:rsid w:val="001D1EC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1" w:customStyle="1">
    <w:name w:val="Table Grid Light1"/>
    <w:basedOn w:val="TableNormal"/>
    <w:uiPriority w:val="40"/>
    <w:rsid w:val="001D1EC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51" w:customStyle="1">
    <w:name w:val="Plain Table 51"/>
    <w:basedOn w:val="TableNormal"/>
    <w:uiPriority w:val="45"/>
    <w:rsid w:val="001D1EC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mHeading3" w:customStyle="1">
    <w:name w:val="Num Heading 3"/>
    <w:basedOn w:val="Heading3"/>
    <w:next w:val="Normal"/>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styleId="NumHeading4" w:customStyle="1">
    <w:name w:val="Num Heading 4"/>
    <w:basedOn w:val="Heading4"/>
    <w:next w:val="Normal"/>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styleId="Heading3Char" w:customStyle="1">
    <w:name w:val="Heading 3 Char"/>
    <w:basedOn w:val="DefaultParagraphFont"/>
    <w:link w:val="Heading3"/>
    <w:uiPriority w:val="99"/>
    <w:rsid w:val="00D104BD"/>
    <w:rPr>
      <w:rFonts w:ascii="Segoe UI" w:hAnsi="Segoe UI" w:eastAsiaTheme="majorEastAsia" w:cstheme="majorBidi"/>
      <w:bCs/>
      <w:color w:val="008AC8"/>
      <w:sz w:val="28"/>
      <w:szCs w:val="24"/>
    </w:rPr>
  </w:style>
  <w:style w:type="character" w:styleId="Heading4Char" w:customStyle="1">
    <w:name w:val="Heading 4 Char"/>
    <w:basedOn w:val="DefaultParagraphFont"/>
    <w:link w:val="Heading4"/>
    <w:uiPriority w:val="99"/>
    <w:rsid w:val="00D104BD"/>
    <w:rPr>
      <w:rFonts w:ascii="Segoe UI" w:hAnsi="Segoe UI" w:eastAsiaTheme="majorEastAsia" w:cstheme="majorBidi"/>
      <w:bCs/>
      <w:iCs/>
      <w:color w:val="008AC8"/>
      <w:sz w:val="24"/>
      <w:szCs w:val="24"/>
    </w:rPr>
  </w:style>
  <w:style w:type="paragraph" w:styleId="NumHeading1" w:customStyle="1">
    <w:name w:val="Num Heading 1"/>
    <w:basedOn w:val="Heading1"/>
    <w:next w:val="Normal"/>
    <w:semiHidden/>
    <w:rsid w:val="00E04B96"/>
    <w:pPr>
      <w:keepLines w:val="0"/>
      <w:spacing w:before="120" w:after="120"/>
    </w:pPr>
    <w:rPr>
      <w:rFonts w:ascii="Segoe Black" w:hAnsi="Segoe Black" w:eastAsia="Segoe Black" w:cs="Segoe Black"/>
      <w:b/>
      <w:smallCaps/>
      <w:color w:val="333333"/>
      <w:kern w:val="32"/>
      <w:sz w:val="32"/>
      <w:szCs w:val="32"/>
      <w:lang w:eastAsia="en-AU"/>
    </w:rPr>
  </w:style>
  <w:style w:type="paragraph" w:styleId="NumHeading2" w:customStyle="1">
    <w:name w:val="Num Heading 2"/>
    <w:basedOn w:val="Heading2"/>
    <w:next w:val="Normal"/>
    <w:semiHidden/>
    <w:rsid w:val="00E41EC1"/>
    <w:pPr>
      <w:keepLines w:val="0"/>
      <w:spacing w:before="240" w:after="120"/>
    </w:pPr>
    <w:rPr>
      <w:rFonts w:ascii="Segoe" w:hAnsi="Segoe" w:eastAsia="Segoe" w:cs="Segoe"/>
      <w:b/>
      <w:bCs w:val="0"/>
      <w:color w:val="333333"/>
      <w:sz w:val="28"/>
      <w:szCs w:val="28"/>
      <w:lang w:eastAsia="en-AU"/>
    </w:rPr>
  </w:style>
  <w:style w:type="character" w:styleId="Heading2Char" w:customStyle="1">
    <w:name w:val="Heading 2 Char"/>
    <w:basedOn w:val="DefaultParagraphFont"/>
    <w:link w:val="Heading2"/>
    <w:uiPriority w:val="99"/>
    <w:rsid w:val="00D104BD"/>
    <w:rPr>
      <w:rFonts w:ascii="Segoe UI" w:hAnsi="Segoe UI" w:eastAsiaTheme="majorEastAsia" w:cstheme="majorBidi"/>
      <w:bCs/>
      <w:color w:val="008AC8"/>
      <w:sz w:val="32"/>
      <w:szCs w:val="26"/>
    </w:rPr>
  </w:style>
  <w:style w:type="character" w:styleId="Heading6Char" w:customStyle="1">
    <w:name w:val="Heading 6 Char"/>
    <w:basedOn w:val="DefaultParagraphFont"/>
    <w:link w:val="Heading6"/>
    <w:uiPriority w:val="9"/>
    <w:semiHidden/>
    <w:rsid w:val="00951469"/>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951469"/>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951469"/>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51469"/>
    <w:rPr>
      <w:rFonts w:asciiTheme="majorHAnsi" w:hAnsiTheme="majorHAnsi" w:eastAsiaTheme="majorEastAsia"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styleId="Bullets" w:customStyle="1">
    <w:name w:val="Bullets"/>
    <w:rsid w:val="00CB453C"/>
    <w:pPr>
      <w:numPr>
        <w:numId w:val="20"/>
      </w:numPr>
    </w:pPr>
  </w:style>
  <w:style w:type="paragraph" w:styleId="HeaderUnderline" w:customStyle="1">
    <w:name w:val="Header Underline"/>
    <w:basedOn w:val="Header"/>
    <w:uiPriority w:val="99"/>
    <w:semiHidden/>
    <w:rsid w:val="00CB453C"/>
    <w:pPr>
      <w:pBdr>
        <w:bottom w:val="single" w:color="auto" w:sz="4" w:space="1"/>
      </w:pBdr>
      <w:tabs>
        <w:tab w:val="clear" w:pos="4680"/>
        <w:tab w:val="clear" w:pos="9360"/>
      </w:tabs>
      <w:spacing w:line="276" w:lineRule="auto"/>
      <w:jc w:val="right"/>
    </w:pPr>
    <w:rPr>
      <w:rFonts w:ascii="Calibri" w:hAnsi="Calibri" w:eastAsia="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styleId="Heading4Num" w:customStyle="1">
    <w:name w:val="Heading 4 Num"/>
    <w:basedOn w:val="Normal"/>
    <w:next w:val="Normal"/>
    <w:semiHidden/>
    <w:rsid w:val="00427F6B"/>
    <w:pPr>
      <w:keepNext/>
      <w:keepLines/>
      <w:spacing w:before="240" w:after="240" w:line="240" w:lineRule="auto"/>
      <w:ind w:left="1008" w:hanging="1008"/>
      <w:outlineLvl w:val="3"/>
    </w:pPr>
    <w:rPr>
      <w:rFonts w:eastAsiaTheme="minorHAnsi"/>
      <w:color w:val="008AC8"/>
      <w:sz w:val="24"/>
    </w:rPr>
  </w:style>
  <w:style w:type="paragraph" w:styleId="Heading5Num" w:customStyle="1">
    <w:name w:val="Heading 5 Num"/>
    <w:basedOn w:val="Normal"/>
    <w:next w:val="Normal"/>
    <w:semiHidden/>
    <w:rsid w:val="00427F6B"/>
    <w:pPr>
      <w:keepNext/>
      <w:keepLines/>
      <w:spacing w:before="240" w:line="240" w:lineRule="auto"/>
      <w:outlineLvl w:val="4"/>
    </w:pPr>
    <w:rPr>
      <w:rFonts w:eastAsiaTheme="minorHAnsi"/>
      <w:color w:val="008AC8"/>
      <w:sz w:val="24"/>
      <w:szCs w:val="20"/>
    </w:rPr>
  </w:style>
  <w:style w:type="table" w:styleId="TablaMicrosoftServicios1" w:customStyle="1">
    <w:name w:val="Tabla Microsoft Servicios1"/>
    <w:basedOn w:val="TableNormal"/>
    <w:next w:val="TableGrid"/>
    <w:rsid w:val="004E4E8C"/>
    <w:pPr>
      <w:spacing w:after="0" w:line="240" w:lineRule="auto"/>
    </w:pPr>
    <w:rPr>
      <w:rFonts w:ascii="Segoe UI" w:hAnsi="Segoe UI" w:eastAsiaTheme="minorEastAsia"/>
      <w:sz w:val="16"/>
    </w:rPr>
    <w:tblPr>
      <w:tblStyleRowBandSize w:val="1"/>
      <w:tblStyleColBandSize w:val="1"/>
      <w:tblBorders>
        <w:top w:val="single" w:color="008AC8" w:sz="4" w:space="0"/>
        <w:bottom w:val="single" w:color="008AC8" w:sz="4" w:space="0"/>
        <w:insideH w:val="single" w:color="008AC8" w:sz="4" w:space="0"/>
      </w:tblBorders>
    </w:tblPr>
    <w:tblStylePr w:type="firstRow">
      <w:rPr>
        <w:rFonts w:ascii="MS PGothic" w:hAnsi="MS PGothic"/>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unhideWhenUsed/>
    <w:rsid w:val="002779AA"/>
    <w:rPr>
      <w:sz w:val="16"/>
      <w:szCs w:val="16"/>
    </w:rPr>
  </w:style>
  <w:style w:type="paragraph" w:styleId="CommentText">
    <w:name w:val="annotation text"/>
    <w:basedOn w:val="Normal"/>
    <w:link w:val="CommentTextChar"/>
    <w:uiPriority w:val="99"/>
    <w:unhideWhenUsed/>
    <w:rsid w:val="002779AA"/>
    <w:pPr>
      <w:spacing w:line="240" w:lineRule="auto"/>
    </w:pPr>
    <w:rPr>
      <w:sz w:val="20"/>
      <w:szCs w:val="20"/>
    </w:rPr>
  </w:style>
  <w:style w:type="character" w:styleId="CommentTextChar" w:customStyle="1">
    <w:name w:val="Comment Text Char"/>
    <w:basedOn w:val="DefaultParagraphFont"/>
    <w:link w:val="CommentText"/>
    <w:uiPriority w:val="99"/>
    <w:rsid w:val="002779AA"/>
    <w:rPr>
      <w:rFonts w:ascii="Segoe UI" w:hAnsi="Segoe UI" w:eastAsiaTheme="minorEastAsia"/>
      <w:sz w:val="20"/>
      <w:szCs w:val="20"/>
    </w:rPr>
  </w:style>
  <w:style w:type="paragraph" w:styleId="CommentSubject">
    <w:name w:val="annotation subject"/>
    <w:basedOn w:val="CommentText"/>
    <w:next w:val="CommentText"/>
    <w:link w:val="CommentSubjectChar"/>
    <w:uiPriority w:val="99"/>
    <w:semiHidden/>
    <w:unhideWhenUsed/>
    <w:rsid w:val="002779AA"/>
    <w:rPr>
      <w:b/>
      <w:bCs/>
    </w:rPr>
  </w:style>
  <w:style w:type="character" w:styleId="CommentSubjectChar" w:customStyle="1">
    <w:name w:val="Comment Subject Char"/>
    <w:basedOn w:val="CommentTextChar"/>
    <w:link w:val="CommentSubject"/>
    <w:uiPriority w:val="99"/>
    <w:semiHidden/>
    <w:rsid w:val="002779AA"/>
    <w:rPr>
      <w:rFonts w:ascii="Segoe UI" w:hAnsi="Segoe UI" w:eastAsiaTheme="minorEastAsia"/>
      <w:b/>
      <w:bCs/>
      <w:sz w:val="20"/>
      <w:szCs w:val="20"/>
    </w:rPr>
  </w:style>
  <w:style w:type="paragraph" w:styleId="BalloonText">
    <w:name w:val="Balloon Text"/>
    <w:basedOn w:val="Normal"/>
    <w:link w:val="BalloonTextChar"/>
    <w:uiPriority w:val="99"/>
    <w:semiHidden/>
    <w:unhideWhenUsed/>
    <w:rsid w:val="002779AA"/>
    <w:pPr>
      <w:spacing w:before="0" w:after="0" w:line="240" w:lineRule="auto"/>
    </w:pPr>
    <w:rPr>
      <w:rFonts w:cs="Segoe UI"/>
      <w:sz w:val="18"/>
      <w:szCs w:val="18"/>
    </w:rPr>
  </w:style>
  <w:style w:type="character" w:styleId="BalloonTextChar" w:customStyle="1">
    <w:name w:val="Balloon Text Char"/>
    <w:basedOn w:val="DefaultParagraphFont"/>
    <w:link w:val="BalloonText"/>
    <w:uiPriority w:val="99"/>
    <w:semiHidden/>
    <w:rsid w:val="002779AA"/>
    <w:rPr>
      <w:rFonts w:ascii="Segoe UI" w:hAnsi="Segoe UI" w:cs="Segoe UI" w:eastAsiaTheme="minorEastAsia"/>
      <w:sz w:val="18"/>
      <w:szCs w:val="18"/>
    </w:rPr>
  </w:style>
  <w:style w:type="paragraph" w:styleId="IPDevelopmentGuidance" w:customStyle="1">
    <w:name w:val="IP Development Guidance"/>
    <w:basedOn w:val="VisibleGuidance"/>
    <w:link w:val="IPDevelopmentGuidanceChar"/>
    <w:qFormat/>
    <w:rsid w:val="00B02E5B"/>
    <w:rPr>
      <w:color w:val="00B050"/>
    </w:rPr>
  </w:style>
  <w:style w:type="character" w:styleId="VisibleGuidanceChar" w:customStyle="1">
    <w:name w:val="Visible Guidance Char"/>
    <w:basedOn w:val="DefaultParagraphFont"/>
    <w:link w:val="VisibleGuidance"/>
    <w:rsid w:val="00B02E5B"/>
    <w:rPr>
      <w:rFonts w:ascii="Segoe UI" w:hAnsi="Segoe UI" w:eastAsiaTheme="minorEastAsia"/>
      <w:color w:val="FF0066"/>
      <w:shd w:val="clear" w:color="auto" w:fill="F2F2F2"/>
    </w:rPr>
  </w:style>
  <w:style w:type="character" w:styleId="IPDevelopmentGuidanceChar" w:customStyle="1">
    <w:name w:val="IP Development Guidance Char"/>
    <w:basedOn w:val="VisibleGuidanceChar"/>
    <w:link w:val="IPDevelopmentGuidance"/>
    <w:rsid w:val="00B02E5B"/>
    <w:rPr>
      <w:rFonts w:ascii="Segoe UI" w:hAnsi="Segoe UI" w:eastAsiaTheme="minorEastAsia"/>
      <w:color w:val="00B050"/>
      <w:shd w:val="clear" w:color="auto" w:fill="F2F2F2"/>
    </w:rPr>
  </w:style>
  <w:style w:type="character" w:styleId="CaptionChar" w:customStyle="1">
    <w:name w:val="Caption Char"/>
    <w:aliases w:val="PMO Caption Char"/>
    <w:basedOn w:val="DefaultParagraphFont"/>
    <w:link w:val="Caption"/>
    <w:uiPriority w:val="99"/>
    <w:locked/>
    <w:rsid w:val="008E6927"/>
    <w:rPr>
      <w:rFonts w:ascii="Segoe UI" w:hAnsi="Segoe UI" w:eastAsiaTheme="minorEastAsia"/>
      <w:iCs/>
      <w:color w:val="008AC8"/>
      <w:sz w:val="18"/>
      <w:szCs w:val="18"/>
    </w:rPr>
  </w:style>
  <w:style w:type="paragraph" w:styleId="ConsultantGuidance" w:customStyle="1">
    <w:name w:val="Consultant Guidance"/>
    <w:basedOn w:val="Normal"/>
    <w:link w:val="ConsultantGuidanceChar"/>
    <w:rsid w:val="008E6927"/>
    <w:pPr>
      <w:shd w:val="clear" w:color="auto" w:fill="F2F2F2" w:themeFill="background1" w:themeFillShade="F2"/>
    </w:pPr>
    <w:rPr>
      <w:rFonts w:eastAsiaTheme="minorHAnsi"/>
      <w:color w:val="FF0000"/>
      <w:sz w:val="18"/>
      <w:lang w:val="en-AU" w:eastAsia="ja-JP"/>
    </w:rPr>
  </w:style>
  <w:style w:type="character" w:styleId="ConsultantGuidanceChar" w:customStyle="1">
    <w:name w:val="Consultant Guidance Char"/>
    <w:basedOn w:val="DefaultParagraphFont"/>
    <w:link w:val="ConsultantGuidance"/>
    <w:rsid w:val="008E6927"/>
    <w:rPr>
      <w:rFonts w:ascii="Segoe UI" w:hAnsi="Segoe UI"/>
      <w:color w:val="FF0000"/>
      <w:sz w:val="18"/>
      <w:shd w:val="clear" w:color="auto" w:fill="F2F2F2" w:themeFill="background1" w:themeFillShade="F2"/>
      <w:lang w:val="en-AU" w:eastAsia="ja-JP"/>
    </w:rPr>
  </w:style>
  <w:style w:type="table" w:styleId="GridTable5Dark-Accent11" w:customStyle="1">
    <w:name w:val="Grid Table 5 Dark - Accent 11"/>
    <w:basedOn w:val="TableNormal"/>
    <w:uiPriority w:val="50"/>
    <w:rsid w:val="008E692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oteChar" w:customStyle="1">
    <w:name w:val="Note Char"/>
    <w:link w:val="Note"/>
    <w:uiPriority w:val="19"/>
    <w:rsid w:val="008E6927"/>
    <w:rPr>
      <w:rFonts w:ascii="Segoe UI" w:hAnsi="Segoe UI" w:eastAsiaTheme="minorEastAsia"/>
      <w:szCs w:val="18"/>
    </w:rPr>
  </w:style>
  <w:style w:type="character" w:styleId="Mention1" w:customStyle="1">
    <w:name w:val="Mention1"/>
    <w:basedOn w:val="DefaultParagraphFont"/>
    <w:uiPriority w:val="99"/>
    <w:semiHidden/>
    <w:unhideWhenUsed/>
    <w:rsid w:val="00253FF8"/>
    <w:rPr>
      <w:color w:val="2B579A"/>
      <w:shd w:val="clear" w:color="auto" w:fill="E6E6E6"/>
    </w:rPr>
  </w:style>
  <w:style w:type="paragraph" w:styleId="FootnoteText">
    <w:name w:val="footnote text"/>
    <w:basedOn w:val="Normal"/>
    <w:link w:val="FootnoteTextChar"/>
    <w:uiPriority w:val="99"/>
    <w:semiHidden/>
    <w:unhideWhenUsed/>
    <w:rsid w:val="008423FA"/>
    <w:pPr>
      <w:spacing w:before="0" w:after="0" w:line="240" w:lineRule="auto"/>
    </w:pPr>
    <w:rPr>
      <w:sz w:val="20"/>
      <w:szCs w:val="20"/>
    </w:rPr>
  </w:style>
  <w:style w:type="character" w:styleId="FootnoteTextChar" w:customStyle="1">
    <w:name w:val="Footnote Text Char"/>
    <w:basedOn w:val="DefaultParagraphFont"/>
    <w:link w:val="FootnoteText"/>
    <w:uiPriority w:val="99"/>
    <w:semiHidden/>
    <w:rsid w:val="008423FA"/>
    <w:rPr>
      <w:rFonts w:ascii="Segoe UI" w:hAnsi="Segoe UI" w:eastAsiaTheme="minorEastAsia"/>
      <w:sz w:val="20"/>
      <w:szCs w:val="20"/>
    </w:rPr>
  </w:style>
  <w:style w:type="character" w:styleId="FootnoteReference">
    <w:name w:val="footnote reference"/>
    <w:basedOn w:val="DefaultParagraphFont"/>
    <w:uiPriority w:val="99"/>
    <w:semiHidden/>
    <w:unhideWhenUsed/>
    <w:rsid w:val="008423FA"/>
    <w:rPr>
      <w:vertAlign w:val="superscript"/>
    </w:rPr>
  </w:style>
  <w:style w:type="character" w:styleId="UnresolvedMention1" w:customStyle="1">
    <w:name w:val="Unresolved Mention1"/>
    <w:basedOn w:val="DefaultParagraphFont"/>
    <w:uiPriority w:val="99"/>
    <w:semiHidden/>
    <w:unhideWhenUsed/>
    <w:rsid w:val="00F73F80"/>
    <w:rPr>
      <w:color w:val="808080"/>
      <w:shd w:val="clear" w:color="auto" w:fill="E6E6E6"/>
    </w:rPr>
  </w:style>
  <w:style w:type="paragraph" w:styleId="EndnoteText">
    <w:name w:val="endnote text"/>
    <w:basedOn w:val="Normal"/>
    <w:link w:val="EndnoteTextChar"/>
    <w:uiPriority w:val="99"/>
    <w:semiHidden/>
    <w:unhideWhenUsed/>
    <w:rsid w:val="0017545E"/>
    <w:pPr>
      <w:spacing w:before="0" w:after="0" w:line="240" w:lineRule="auto"/>
    </w:pPr>
    <w:rPr>
      <w:sz w:val="20"/>
      <w:szCs w:val="20"/>
    </w:rPr>
  </w:style>
  <w:style w:type="character" w:styleId="EndnoteTextChar" w:customStyle="1">
    <w:name w:val="Endnote Text Char"/>
    <w:basedOn w:val="DefaultParagraphFont"/>
    <w:link w:val="EndnoteText"/>
    <w:uiPriority w:val="99"/>
    <w:semiHidden/>
    <w:rsid w:val="0017545E"/>
    <w:rPr>
      <w:rFonts w:ascii="Segoe UI" w:hAnsi="Segoe UI" w:eastAsiaTheme="minorEastAsia"/>
      <w:sz w:val="20"/>
      <w:szCs w:val="20"/>
    </w:rPr>
  </w:style>
  <w:style w:type="character" w:styleId="EndnoteReference">
    <w:name w:val="endnote reference"/>
    <w:basedOn w:val="DefaultParagraphFont"/>
    <w:uiPriority w:val="99"/>
    <w:semiHidden/>
    <w:unhideWhenUsed/>
    <w:rsid w:val="0017545E"/>
    <w:rPr>
      <w:vertAlign w:val="superscript"/>
    </w:rPr>
  </w:style>
  <w:style w:type="paragraph" w:styleId="Revision">
    <w:name w:val="Revision"/>
    <w:hidden/>
    <w:uiPriority w:val="99"/>
    <w:semiHidden/>
    <w:rsid w:val="004C6544"/>
    <w:pPr>
      <w:spacing w:after="0" w:line="240" w:lineRule="auto"/>
    </w:pPr>
    <w:rPr>
      <w:rFonts w:ascii="Segoe UI" w:hAnsi="Segoe UI" w:eastAsiaTheme="minorEastAsia"/>
    </w:rPr>
  </w:style>
  <w:style w:type="paragraph" w:styleId="AuthorGuidance" w:customStyle="1">
    <w:name w:val="Author Guidance"/>
    <w:basedOn w:val="VisibleGuidance"/>
    <w:link w:val="AuthorGuidanceChar"/>
    <w:rsid w:val="00535C7F"/>
    <w:rPr>
      <w:color w:val="00B050"/>
    </w:rPr>
  </w:style>
  <w:style w:type="character" w:styleId="AuthorGuidanceChar" w:customStyle="1">
    <w:name w:val="Author Guidance Char"/>
    <w:basedOn w:val="VisibleGuidanceChar"/>
    <w:link w:val="AuthorGuidance"/>
    <w:rsid w:val="00535C7F"/>
    <w:rPr>
      <w:rFonts w:ascii="Segoe UI" w:hAnsi="Segoe UI" w:eastAsiaTheme="minorEastAsia"/>
      <w:color w:val="00B050"/>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7784">
      <w:bodyDiv w:val="1"/>
      <w:marLeft w:val="0"/>
      <w:marRight w:val="0"/>
      <w:marTop w:val="0"/>
      <w:marBottom w:val="0"/>
      <w:divBdr>
        <w:top w:val="none" w:sz="0" w:space="0" w:color="auto"/>
        <w:left w:val="none" w:sz="0" w:space="0" w:color="auto"/>
        <w:bottom w:val="none" w:sz="0" w:space="0" w:color="auto"/>
        <w:right w:val="none" w:sz="0" w:space="0" w:color="auto"/>
      </w:divBdr>
    </w:div>
    <w:div w:id="121773321">
      <w:bodyDiv w:val="1"/>
      <w:marLeft w:val="0"/>
      <w:marRight w:val="0"/>
      <w:marTop w:val="0"/>
      <w:marBottom w:val="0"/>
      <w:divBdr>
        <w:top w:val="none" w:sz="0" w:space="0" w:color="auto"/>
        <w:left w:val="none" w:sz="0" w:space="0" w:color="auto"/>
        <w:bottom w:val="none" w:sz="0" w:space="0" w:color="auto"/>
        <w:right w:val="none" w:sz="0" w:space="0" w:color="auto"/>
      </w:divBdr>
    </w:div>
    <w:div w:id="26242340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93817038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5027F8" w:rsidRDefault="008D77F4">
          <w:pPr>
            <w:pStyle w:val="8B54EAFE9D4248879BD37D941E99821F"/>
          </w:pPr>
          <w:r w:rsidRPr="00D37C32">
            <w:rPr>
              <w:rStyle w:val="PlaceholderText"/>
            </w:rPr>
            <w:t>Click here to enter text.</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5027F8" w:rsidRDefault="008D77F4">
          <w:pPr>
            <w:pStyle w:val="3194B1A007F04346BCDC3DF766A053BE"/>
          </w:pPr>
          <w:r>
            <w:rPr>
              <w:rStyle w:val="Strong"/>
            </w:rPr>
            <w:t xml:space="preserve">     </w:t>
          </w:r>
        </w:p>
      </w:docPartBody>
    </w:docPart>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5027F8" w:rsidRDefault="008D77F4">
          <w:pPr>
            <w:pStyle w:val="C51FE2DFDE6B43EF8FBFACE9CA69A985"/>
          </w:pPr>
          <w:r w:rsidRPr="006E04CD">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52DFBADC-8021-4E9B-B9CB-C3E9A782AB1C}"/>
      </w:docPartPr>
      <w:docPartBody>
        <w:p w:rsidR="00126C2A" w:rsidRDefault="00701E9E">
          <w:r w:rsidRPr="007E16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7F4"/>
    <w:rsid w:val="00023E99"/>
    <w:rsid w:val="00062A7D"/>
    <w:rsid w:val="000B70E8"/>
    <w:rsid w:val="000D53E2"/>
    <w:rsid w:val="00117BBF"/>
    <w:rsid w:val="00126C2A"/>
    <w:rsid w:val="001D6E8C"/>
    <w:rsid w:val="00224828"/>
    <w:rsid w:val="00267764"/>
    <w:rsid w:val="003174B3"/>
    <w:rsid w:val="003574F3"/>
    <w:rsid w:val="003A4DE3"/>
    <w:rsid w:val="00411E55"/>
    <w:rsid w:val="0044060F"/>
    <w:rsid w:val="00466A90"/>
    <w:rsid w:val="004D1FBB"/>
    <w:rsid w:val="004E418A"/>
    <w:rsid w:val="005027F8"/>
    <w:rsid w:val="00563F65"/>
    <w:rsid w:val="005E5414"/>
    <w:rsid w:val="00613BB2"/>
    <w:rsid w:val="006A5AE5"/>
    <w:rsid w:val="006B56C2"/>
    <w:rsid w:val="00701E9E"/>
    <w:rsid w:val="007D7227"/>
    <w:rsid w:val="00893028"/>
    <w:rsid w:val="008C6715"/>
    <w:rsid w:val="008D77F4"/>
    <w:rsid w:val="008F796C"/>
    <w:rsid w:val="00923FB7"/>
    <w:rsid w:val="00960422"/>
    <w:rsid w:val="00981D99"/>
    <w:rsid w:val="0098214A"/>
    <w:rsid w:val="00A07F28"/>
    <w:rsid w:val="00A15A43"/>
    <w:rsid w:val="00A96A82"/>
    <w:rsid w:val="00B00642"/>
    <w:rsid w:val="00BA7AA3"/>
    <w:rsid w:val="00C37784"/>
    <w:rsid w:val="00CE516F"/>
    <w:rsid w:val="00D018F6"/>
    <w:rsid w:val="00D301A5"/>
    <w:rsid w:val="00D830ED"/>
    <w:rsid w:val="00E03AE6"/>
    <w:rsid w:val="00E17B16"/>
    <w:rsid w:val="00EE36BD"/>
    <w:rsid w:val="00F728AB"/>
    <w:rsid w:val="00F9144E"/>
    <w:rsid w:val="00F94E3C"/>
    <w:rsid w:val="00F9706B"/>
    <w:rsid w:val="00FA4A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54EAFE9D4248879BD37D941E99821F">
    <w:name w:val="8B54EAFE9D4248879BD37D941E99821F"/>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w:rsidRDefault="00DB51F9"&gt;&lt;w:sdt&gt;&lt;w:sdtPr&gt;&lt;w:rPr&gt;&lt;w:lang w:eastAsia="en-AU"/&gt;&lt;/w:rPr&gt;&lt;w:alias w:val="Customer"/&gt;&lt;w:tag w:val="Customer"/&gt;&lt;w:id w:val="-707030904"/&gt;&lt;/w:sdtPr&gt;&lt;w:sdtContent&gt;&lt;w:r&gt;&lt;w:rPr&gt;&lt;w:lang w:eastAsia="en-AU"/&gt;&lt;/w:rPr&gt;&lt;w:t&gt;Microsoft Services&lt;/w:t&gt;&lt;/w:r&gt;&lt;/w:sdtContent&gt;&lt;/w:sdt&gt;&lt;/w:p&gt;&lt;w:sectPr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w:val="00E7155D"/&gt;&lt;w:pPr&gt;&lt;w:spacing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w:val="VisibleGuidanceChar"/&gt;&lt;w:qFormat/&gt;&lt;w:rsid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Paragraph,Bullet List,FooterText,numbered,Paragraphe de liste1,Bulletr List Paragraph,列出段落,列出段落1,List Paragraph2,List Paragraph21,Listeafsnit1,Párrafo de lista"/&gt;&lt;w:basedOn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w:val="PMO Caption"/&gt;&lt;w:basedOn w:val="Normal"/&gt;&lt;w:next w:val="Normal"/&gt;&lt;w:link w:val="CaptionChar"/&gt;&lt;w:uiPriority w:val="99"/&gt;&lt;w:unhideWhenUsed/&gt;&lt;w:qFormat/&gt;&lt;w:rsid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Char,numbered Char,Paragraphe de liste1 Char,Bulletr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w:val="14"/&gt;&lt;w:qFormat/&gt;&lt;w:rsid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w:val="14"/&gt;&lt;w:rsid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w:val="Normal"/&gt;&lt;w:link w:val="NoteChar"/&gt;&lt;w:uiPriority w:val="19"/&gt;&lt;w:qFormat/&gt;&lt;w:rsid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w:val="19"/&gt;&lt;w:qFormat/&gt;&lt;w:rsid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w:val="Normal"/&gt;&lt;w:semiHidden/&gt;&lt;w:rsid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w:val="004E4E8C"/&gt;&lt;w:pPr&gt;&lt;w:spacing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w:val="99"/&gt;&lt;w:unhideWhenUsed/&gt;&lt;w:rsid w:val="002779AA"/&gt;&lt;w:rPr&gt;&lt;w:sz w:val="16"/&gt;&lt;w:szCs w:val="16"/&gt;&lt;/w:rPr&gt;&lt;/w:style&gt;&lt;w:style w:type="paragraph" w:styleId="CommentText"&gt;&lt;w:name w:val="annotation text"/&gt;&lt;w:basedOn w:val="Normal"/&gt;&lt;w:link w:val="CommentTextChar"/&gt;&lt;w:uiPriority w:val="99"/&gt;&lt;w:unhideWhenUsed/&gt;&lt;w:rsid w:val="002779AA"/&gt;&lt;w:pPr&gt;&lt;w:spacing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w:val="002779AA"/&gt;&lt;w:rPr&gt;&lt;w:rFonts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w:val="002779AA"/&gt;&lt;w:rPr&gt;&lt;w:b/&gt;&lt;w:bCs/&gt;&lt;/w:rPr&gt;&lt;/w:style&gt;&lt;w:style w:type="character" w:customStyle="1" w:styleId="CommentSubjectChar"&gt;&lt;w:name w:val="Comment Subject Char"/&gt;&lt;w:basedOn w:val="CommentTextChar"/&gt;&lt;w:link w:val="CommentSubject"/&gt;&lt;w:uiPriority w:val="99"/&gt;&lt;w:semiHidden/&gt;&lt;w:rsid w:val="002779AA"/&gt;&lt;w:rPr&gt;&lt;w:rFonts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w:val="002779AA"/&gt;&lt;w:pPr&gt;&lt;w:spacing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w:val="002779AA"/&gt;&lt;w:rPr&gt;&lt;w:rFonts w:ascii="Segoe UI" w:eastAsiaTheme="minorEastAsia" w:hAnsi="Segoe UI" w:cs="Segoe UI"/&gt;&lt;w:sz w:val="18"/&gt;&lt;w:szCs w:val="18"/&gt;&lt;/w:rPr&gt;&lt;/w:style&gt;&lt;w:style w:type="paragraph" w:customStyle="1" w:styleId="IPDevelopmentGuidance"&gt;&lt;w:name w:val="IP Development Guidance"/&gt;&lt;w:basedOn w:val="VisibleGuidance"/&gt;&lt;w:link w:val="IPDevelopmentGuidanceChar"/&gt;&lt;w:qFormat/&gt;&lt;w:rsid w:val="00B02E5B"/&gt;&lt;w:rPr&gt;&lt;w:color w:val="00B050"/&gt;&lt;/w:rPr&gt;&lt;/w:style&gt;&lt;w:style w:type="character" w:customStyle="1" w:styleId="VisibleGuidanceChar"&gt;&lt;w:name w:val="Visible Guidance Char"/&gt;&lt;w:basedOn w:val="DefaultParagraphFont"/&gt;&lt;w:link w:val="VisibleGuidance"/&gt;&lt;w:rsid w:val="00B02E5B"/&gt;&lt;w:rPr&gt;&lt;w:rFonts w:ascii="Segoe UI" w:eastAsiaTheme="minorEastAsia" w:hAnsi="Segoe UI"/&gt;&lt;w:color w:val="FF0066"/&gt;&lt;w:shd w:val="clear" w:color="auto" w:fill="F2F2F2"/&gt;&lt;/w:rPr&gt;&lt;/w:style&gt;&lt;w:style w:type="character" w:customStyle="1" w:styleId="IPDevelopmentGuidanceChar"&gt;&lt;w:name w:val="IP Development Guidance Char"/&gt;&lt;w:basedOn w:val="VisibleGuidanceChar"/&gt;&lt;w:link w:val="IPDevelopmentGuidance"/&gt;&lt;w:rsid w:val="00B02E5B"/&gt;&lt;w:rPr&gt;&lt;w:rFonts w:ascii="Segoe UI" w:eastAsiaTheme="minorEastAsia" w:hAnsi="Segoe UI"/&gt;&lt;w:color w:val="00B050"/&gt;&lt;w:shd w:val="clear" w:color="auto" w:fill="F2F2F2"/&gt;&lt;/w:rPr&gt;&lt;/w:style&gt;&lt;w:style w:type="character" w:customStyle="1" w:styleId="CaptionChar"&gt;&lt;w:name w:val="Caption Char"/&gt;&lt;w:aliases w:val="PMO Caption Char"/&gt;&lt;w:basedOn w:val="DefaultParagraphFont"/&gt;&lt;w:link w:val="Caption"/&gt;&lt;w:uiPriority w:val="99"/&gt;&lt;w:locked/&gt;&lt;w:rsid w:val="008E6927"/&gt;&lt;w:rPr&gt;&lt;w:rFonts w:ascii="Segoe UI" w:eastAsiaTheme="minorEastAsia" w:hAnsi="Segoe UI"/&gt;&lt;w:iCs/&gt;&lt;w:color w:val="008AC8"/&gt;&lt;w:sz w:val="18"/&gt;&lt;w:szCs w:val="18"/&gt;&lt;/w:rPr&gt;&lt;/w:style&gt;&lt;w:style w:type="paragraph" w:customStyle="1" w:styleId="ConsultantGuidance"&gt;&lt;w:name w:val="Consultant Guidance"/&gt;&lt;w:basedOn w:val="Normal"/&gt;&lt;w:link w:val="ConsultantGuidanceChar"/&gt;&lt;w:rsid w:val="008E6927"/&gt;&lt;w:pPr&gt;&lt;w:shd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w:val="008E6927"/&gt;&lt;w:rPr&gt;&lt;w:rFonts w:ascii="Segoe UI" w:hAnsi="Segoe UI"/&gt;&lt;w:color w:val="FF0000"/&gt;&lt;w:sz w:val="18"/&gt;&lt;w:shd w:val="clear" w:color="auto" w:fill="F2F2F2" w:themeFill="background1" w:themeFillShade="F2"/&gt;&lt;w:lang w:val="en-AU" w:eastAsia="ja-JP"/&gt;&lt;/w:rPr&gt;&lt;/w:style&gt;&lt;w:style w:type="table" w:styleId="GridTable5Dark-Accent1"&gt;&lt;w:name w:val="Grid Table 5 Dark Accent 1"/&gt;&lt;w:basedOn w:val="TableNormal"/&gt;&lt;w:uiPriority w:val="50"/&gt;&lt;w:rsid w:val="008E6927"/&gt;&lt;w:pPr&gt;&lt;w:spacing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w:styleId="NoteChar"&gt;&lt;w:name w:val="Note Char"/&gt;&lt;w:link w:val="Note"/&gt;&lt;w:uiPriority w:val="19"/&gt;&lt;w:rsid w:val="008E6927"/&gt;&lt;w:rPr&gt;&lt;w:rFonts w:ascii="Segoe UI" w:eastAsiaTheme="minorEastAsia" w:hAnsi="Segoe UI"/&gt;&lt;w:szCs w:val="18"/&gt;&lt;/w:rPr&gt;&lt;/w:style&gt;&lt;w:style w:type="character" w:styleId="Mention"&gt;&lt;w:name w:val="Mention"/&gt;&lt;w:basedOn w:val="DefaultParagraphFont"/&gt;&lt;w:uiPriority w:val="99"/&gt;&lt;w:semiHidden/&gt;&lt;w:unhideWhenUsed/&gt;&lt;w:rsid w:val="00253FF8"/&gt;&lt;w:rPr&gt;&lt;w:color w:val="2B579A"/&gt;&lt;w:shd w:val="clear" w:color="auto" w:fill="E6E6E6"/&gt;&lt;/w:rPr&gt;&lt;/w:style&gt;&lt;w:style w:type="paragraph" w:styleId="FootnoteText"&gt;&lt;w:name w:val="footnote text"/&gt;&lt;w:basedOn w:val="Normal"/&gt;&lt;w:link w:val="FootnoteTextChar"/&gt;&lt;w:uiPriority w:val="99"/&gt;&lt;w:semiHidden/&gt;&lt;w:unhideWhenUsed/&gt;&lt;w:rsid w:val="008423FA"/&gt;&lt;w:pPr&gt;&lt;w:spacing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w:val="008423FA"/&gt;&lt;w:rPr&gt;&lt;w:rFonts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w:val="008423FA"/&gt;&lt;w:rPr&gt;&lt;w:vertAlign w:val="superscript"/&gt;&lt;/w:rPr&gt;&lt;/w:style&gt;&lt;w:style w:type="character" w:styleId="UnresolvedMention"&gt;&lt;w:name w:val="Unresolved Mention"/&gt;&lt;w:basedOn w:val="DefaultParagraphFont"/&gt;&lt;w:uiPriority w:val="99"/&gt;&lt;w:semiHidden/&gt;&lt;w:unhideWhenUsed/&gt;&lt;w:rsid w:val="00F73F80"/&gt;&lt;w:rPr&gt;&lt;w:color w:val="808080"/&gt;&lt;w:shd w:val="clear" w:color="auto" w:fill="E6E6E6"/&gt;&lt;/w:rPr&gt;&lt;/w:style&gt;&lt;w:style w:type="paragraph" w:styleId="EndnoteText"&gt;&lt;w:name w:val="endnote text"/&gt;&lt;w:basedOn w:val="Normal"/&gt;&lt;w:link w:val="EndnoteTextChar"/&gt;&lt;w:uiPriority w:val="99"/&gt;&lt;w:semiHidden/&gt;&lt;w:unhideWhenUsed/&gt;&lt;w:rsid w:val="0017545E"/&gt;&lt;w:pPr&gt;&lt;w:spacing w:before="0" w:after="0" w:line="240" w:lineRule="auto"/&gt;&lt;/w:pPr&gt;&lt;w:rPr&gt;&lt;w:sz w:val="20"/&gt;&lt;w:szCs w:val="20"/&gt;&lt;/w:rPr&gt;&lt;/w:style&gt;&lt;w:style w:type="character" w:customStyle="1" w:styleId="EndnoteTextChar"&gt;&lt;w:name w:val="Endnote Text Char"/&gt;&lt;w:basedOn w:val="DefaultParagraphFont"/&gt;&lt;w:link w:val="EndnoteText"/&gt;&lt;w:uiPriority w:val="99"/&gt;&lt;w:semiHidden/&gt;&lt;w:rsid w:val="0017545E"/&gt;&lt;w:rPr&gt;&lt;w:rFonts w:ascii="Segoe UI" w:eastAsiaTheme="minorEastAsia" w:hAnsi="Segoe UI"/&gt;&lt;w:sz w:val="20"/&gt;&lt;w:szCs w:val="20"/&gt;&lt;/w:rPr&gt;&lt;/w:style&gt;&lt;w:style w:type="character" w:styleId="EndnoteReference"&gt;&lt;w:name w:val="endnote reference"/&gt;&lt;w:basedOn w:val="DefaultParagraphFont"/&gt;&lt;w:uiPriority w:val="99"/&gt;&lt;w:semiHidden/&gt;&lt;w:unhideWhenUsed/&gt;&lt;w:rsid w:val="0017545E"/&gt;&lt;w:rPr&gt;&lt;w:vertAlign w:val="superscript"/&gt;&lt;/w:rPr&gt;&lt;/w:style&gt;&lt;w:style w:type="paragraph" w:styleId="Revision"&gt;&lt;w:name w:val="Revision"/&gt;&lt;w:hidden/&gt;&lt;w:uiPriority w:val="99"/&gt;&lt;w:semiHidden/&gt;&lt;w:rsid w:val="004C6544"/&gt;&lt;w:pPr&gt;&lt;w:spacing w:after="0" w:line="240" w:lineRule="auto"/&gt;&lt;/w:pPr&gt;&lt;w:rPr&gt;&lt;w:rFonts w:ascii="Segoe UI" w:eastAsiaTheme="minorEastAsia" w:hAnsi="Segoe UI"/&gt;&lt;/w:rPr&gt;&lt;/w:style&gt;&lt;w:style w:type="paragraph" w:customStyle="1" w:styleId="AuthorGuidance"&gt;&lt;w:name w:val="Author Guidance"/&gt;&lt;w:basedOn w:val="VisibleGuidance"/&gt;&lt;w:link w:val="AuthorGuidanceChar"/&gt;&lt;w:rsid w:val="00535C7F"/&gt;&lt;w:rPr&gt;&lt;w:color w:val="00B050"/&gt;&lt;/w:rPr&gt;&lt;/w:style&gt;&lt;w:style w:type="character" w:customStyle="1" w:styleId="AuthorGuidanceChar"&gt;&lt;w:name w:val="Author Guidance Char"/&gt;&lt;w:basedOn w:val="VisibleGuidanceChar"/&gt;&lt;w:link w:val="AuthorGuidance"/&gt;&lt;w:rsid w:val="00535C7F"/&gt;&lt;w:rPr&gt;&lt;w:rFonts w:ascii="Segoe UI" w:eastAsiaTheme="minorEastAsia" w:hAnsi="Segoe UI"/&gt;&lt;w:color w:val="00B050"/&gt;&lt;w:shd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w:val="02E2566B"/&gt;&lt;w:multiLevelType w:val="hybridMultilevel"/&gt;&lt;w:tmpl w:val="1982E504"/&gt;&lt;w:lvl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w:val="06EB0346"/&gt;&lt;w:multiLevelType w:val="hybridMultilevel"/&gt;&lt;w:tmpl w:val="85EC4F12"/&gt;&lt;w:lvl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w:val="0705682F"/&gt;&lt;w:multiLevelType w:val="hybridMultilevel"/&gt;&lt;w:tmpl w:val="37EE04A0"/&gt;&lt;w:lvl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w:val="112C79D0"/&gt;&lt;w:multiLevelType w:val="hybridMultilevel"/&gt;&lt;w:tmpl w:val="FEDAB4BC"/&gt;&lt;w:lvl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w:val="126E3D54"/&gt;&lt;w:multiLevelType w:val="hybridMultilevel"/&gt;&lt;w:tmpl w:val="1200F2D4"/&gt;&lt;w:lvl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w:val="189963A0"/&gt;&lt;w:multiLevelType w:val="hybridMultilevel"/&gt;&lt;w:tmpl w:val="7CBE1276"/&gt;&lt;w:lvl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w:val="194A6B97"/&gt;&lt;w:multiLevelType w:val="hybridMultilevel"/&gt;&lt;w:tmpl w:val="A30CB570"/&gt;&lt;w:lvl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w:val="19F22177"/&gt;&lt;w:multiLevelType w:val="hybridMultilevel"/&gt;&lt;w:tmpl w:val="338252AE"/&gt;&lt;w:lvl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w:val="1CA64B90"/&gt;&lt;w:multiLevelType w:val="hybridMultilevel"/&gt;&lt;w:tmpl w:val="4CD4C468"/&gt;&lt;w:lvl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w:val="1F2F09B0"/&gt;&lt;w:multiLevelType w:val="hybridMultilevel"/&gt;&lt;w:tmpl w:val="BE4AAE34"/&gt;&lt;w:lvl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w:val="217D7BFC"/&gt;&lt;w:multiLevelType w:val="hybridMultilevel"/&gt;&lt;w:tmpl w:val="76DAF508"/&gt;&lt;w:lvl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w:val="22717EEC"/&gt;&lt;w:multiLevelType w:val="hybridMultilevel"/&gt;&lt;w:tmpl w:val="CA5221E4"/&gt;&lt;w:lvl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w:val="22CA68C3"/&gt;&lt;w:multiLevelType w:val="hybridMultilevel"/&gt;&lt;w:tmpl w:val="AD7CE068"/&gt;&lt;w:lvl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w:val="273F5BDA"/&gt;&lt;w:multiLevelType w:val="multilevel"/&gt;&lt;w:tmpl w:val="9228A626"/&gt;&lt;w:numStyleLink w:val="Checklist"/&gt;&lt;/w:abstractNum&gt;&lt;w:abstractNum w:abstractNumId="26" w15:restartNumberingAfterBreak="0"&gt;&lt;w:nsid w:val="277F5B76"/&gt;&lt;w:multiLevelType w:val="hybridMultilevel"/&gt;&lt;w:tmpl w:val="008AF086"/&gt;&lt;w:lvl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w:val="2AD86A19"/&gt;&lt;w:multiLevelType w:val="hybridMultilevel"/&gt;&lt;w:tmpl w:val="2F2064F6"/&gt;&lt;w:lvl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w:val="2D403558"/&gt;&lt;w:multiLevelType w:val="hybridMultilevel"/&gt;&lt;w:tmpl w:val="D46A654E"/&gt;&lt;w:lvl w:ilvl="0" w:tplc="04090001"&gt;&lt;w:start w:val="1"/&gt;&lt;w:numFmt w:val="bullet"/&gt;&lt;w:lvlText w:val=""/&gt;&lt;w:lvlJc w:val="left"/&gt;&lt;w:pPr&gt;&lt;w:ind w:left="780" w:hanging="360"/&gt;&lt;/w:pPr&gt;&lt;w:rPr&gt;&lt;w:rFonts w:ascii="Symbol" w:hAnsi="Symbol" w:hint="default"/&gt;&lt;/w:rPr&gt;&lt;/w:lvl&gt;&lt;w:lvl w:ilvl="1" w:tplc="04090003" w:tentative="1"&gt;&lt;w:start w:val="1"/&gt;&lt;w:numFmt w:val="bullet"/&gt;&lt;w:lvlText w:val="o"/&gt;&lt;w:lvlJc w:val="left"/&gt;&lt;w:pPr&gt;&lt;w:ind w:left="1500" w:hanging="360"/&gt;&lt;/w:pPr&gt;&lt;w:rPr&gt;&lt;w:rFonts w:ascii="Courier New" w:hAnsi="Courier New" w:cs="Courier New" w:hint="default"/&gt;&lt;/w:rPr&gt;&lt;/w:lvl&gt;&lt;w:lvl w:ilvl="2" w:tplc="04090005" w:tentative="1"&gt;&lt;w:start w:val="1"/&gt;&lt;w:numFmt w:val="bullet"/&gt;&lt;w:lvlText w:val=""/&gt;&lt;w:lvlJc w:val="left"/&gt;&lt;w:pPr&gt;&lt;w:ind w:left="2220" w:hanging="360"/&gt;&lt;/w:pPr&gt;&lt;w:rPr&gt;&lt;w:rFonts w:ascii="Wingdings" w:hAnsi="Wingdings" w:hint="default"/&gt;&lt;/w:rPr&gt;&lt;/w:lvl&gt;&lt;w:lvl w:ilvl="3" w:tplc="04090001" w:tentative="1"&gt;&lt;w:start w:val="1"/&gt;&lt;w:numFmt w:val="bullet"/&gt;&lt;w:lvlText w:val=""/&gt;&lt;w:lvlJc w:val="left"/&gt;&lt;w:pPr&gt;&lt;w:ind w:left="2940" w:hanging="360"/&gt;&lt;/w:pPr&gt;&lt;w:rPr&gt;&lt;w:rFonts w:ascii="Symbol" w:hAnsi="Symbol" w:hint="default"/&gt;&lt;/w:rPr&gt;&lt;/w:lvl&gt;&lt;w:lvl w:ilvl="4" w:tplc="04090003" w:tentative="1"&gt;&lt;w:start w:val="1"/&gt;&lt;w:numFmt w:val="bullet"/&gt;&lt;w:lvlText w:val="o"/&gt;&lt;w:lvlJc w:val="left"/&gt;&lt;w:pPr&gt;&lt;w:ind w:left="3660" w:hanging="360"/&gt;&lt;/w:pPr&gt;&lt;w:rPr&gt;&lt;w:rFonts w:ascii="Courier New" w:hAnsi="Courier New" w:cs="Courier New" w:hint="default"/&gt;&lt;/w:rPr&gt;&lt;/w:lvl&gt;&lt;w:lvl w:ilvl="5" w:tplc="04090005" w:tentative="1"&gt;&lt;w:start w:val="1"/&gt;&lt;w:numFmt w:val="bullet"/&gt;&lt;w:lvlText w:val=""/&gt;&lt;w:lvlJc w:val="left"/&gt;&lt;w:pPr&gt;&lt;w:ind w:left="4380" w:hanging="360"/&gt;&lt;/w:pPr&gt;&lt;w:rPr&gt;&lt;w:rFonts w:ascii="Wingdings" w:hAnsi="Wingdings" w:hint="default"/&gt;&lt;/w:rPr&gt;&lt;/w:lvl&gt;&lt;w:lvl w:ilvl="6" w:tplc="04090001" w:tentative="1"&gt;&lt;w:start w:val="1"/&gt;&lt;w:numFmt w:val="bullet"/&gt;&lt;w:lvlText w:val=""/&gt;&lt;w:lvlJc w:val="left"/&gt;&lt;w:pPr&gt;&lt;w:ind w:left="5100" w:hanging="360"/&gt;&lt;/w:pPr&gt;&lt;w:rPr&gt;&lt;w:rFonts w:ascii="Symbol" w:hAnsi="Symbol" w:hint="default"/&gt;&lt;/w:rPr&gt;&lt;/w:lvl&gt;&lt;w:lvl w:ilvl="7" w:tplc="04090003" w:tentative="1"&gt;&lt;w:start w:val="1"/&gt;&lt;w:numFmt w:val="bullet"/&gt;&lt;w:lvlText w:val="o"/&gt;&lt;w:lvlJc w:val="left"/&gt;&lt;w:pPr&gt;&lt;w:ind w:left="5820" w:hanging="360"/&gt;&lt;/w:pPr&gt;&lt;w:rPr&gt;&lt;w:rFonts w:ascii="Courier New" w:hAnsi="Courier New" w:cs="Courier New" w:hint="default"/&gt;&lt;/w:rPr&gt;&lt;/w:lvl&gt;&lt;w:lvl w:ilvl="8" w:tplc="04090005" w:tentative="1"&gt;&lt;w:start w:val="1"/&gt;&lt;w:numFmt w:val="bullet"/&gt;&lt;w:lvlText w:val=""/&gt;&lt;w:lvlJc w:val="left"/&gt;&lt;w:pPr&gt;&lt;w:ind w:left="6540" w:hanging="360"/&gt;&lt;/w:pPr&gt;&lt;w:rPr&gt;&lt;w:rFonts w:ascii="Wingdings" w:hAnsi="Wingdings" w:hint="default"/&gt;&lt;/w:rPr&gt;&lt;/w:lvl&gt;&lt;/w:abstractNum&gt;&lt;w:abstractNum w:abstractNumId="29" w15:restartNumberingAfterBreak="0"&gt;&lt;w:nsid w:val="2DB24D4C"/&gt;&lt;w:multiLevelType w:val="hybridMultilevel"/&gt;&lt;w:tmpl w:val="6F44FA10"/&gt;&lt;w:lvl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w:val="2FC25CDB"/&gt;&lt;w:multiLevelType w:val="hybridMultilevel"/&gt;&lt;w:tmpl w:val="29E6ADE4"/&gt;&lt;w:lvl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w:val="308B1370"/&gt;&lt;w:multiLevelType w:val="hybridMultilevel"/&gt;&lt;w:tmpl w:val="E0BC25FA"/&gt;&lt;w:lvl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w:val="325E036A"/&gt;&lt;w:multiLevelType w:val="hybridMultilevel"/&gt;&lt;w:tmpl w:val="384C13D0"/&gt;&lt;w:lvl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w:val="343A404E"/&gt;&lt;w:multiLevelType w:val="hybridMultilevel"/&gt;&lt;w:tmpl w:val="6C9CF9C2"/&gt;&lt;w:lvl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w:val="36523024"/&gt;&lt;w:multiLevelType w:val="hybridMultilevel"/&gt;&lt;w:tmpl w:val="FEF48D96"/&gt;&lt;w:lvl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w:val="3731081F"/&gt;&lt;w:multiLevelType w:val="hybridMultilevel"/&gt;&lt;w:tmpl w:val="927E6036"/&gt;&lt;w:lvl w:ilvl="0" w:tplc="0409000F"&gt;&lt;w:start w:val="1"/&gt;&lt;w:numFmt w:val="decimal"/&gt;&lt;w:lvlText w:val="%1."/&gt;&lt;w:lvlJc w:val="left"/&gt;&lt;w:pPr&gt;&lt;w:ind w:left="720" w:hanging="360"/&gt;&lt;/w:pPr&gt;&lt;w:rPr&gt;&lt;w:rFonts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w:val="38ED1306"/&gt;&lt;w:multiLevelType w:val="hybridMultilevel"/&gt;&lt;w:tmpl w:val="F744AAEA"/&gt;&lt;w:lvl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w:val="3C996FE3"/&gt;&lt;w:multiLevelType w:val="hybridMultilevel"/&gt;&lt;w:tmpl w:val="69AEA6A8"/&gt;&lt;w:lvl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w:val="3DD60B2B"/&gt;&lt;w:multiLevelType w:val="hybridMultilevel"/&gt;&lt;w:tmpl w:val="D45A00B8"/&gt;&lt;w:lvl w:ilvl="0" w:tplc="AFD4F7E6"&gt;&lt;w:numFmt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w:abstractNumId="41"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w:abstractNumId="42" w15:restartNumberingAfterBreak="0"&gt;&lt;w:nsid w:val="41603696"/&gt;&lt;w:multiLevelType w:val="hybridMultilevel"/&gt;&lt;w:tmpl w:val="B1EA099C"/&gt;&lt;w:lvl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w:abstractNumId="44" w15:restartNumberingAfterBreak="0"&gt;&lt;w:nsid w:val="483438CC"/&gt;&lt;w:multiLevelType w:val="hybridMultilevel"/&gt;&lt;w:tmpl w:val="33EAE3C8"/&gt;&lt;w:lvl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w:val="491E43C0"/&gt;&lt;w:multiLevelType w:val="hybridMultilevel"/&gt;&lt;w:tmpl w:val="BD2EFE8E"/&gt;&lt;w:lvl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w:val="49B73B57"/&gt;&lt;w:multiLevelType w:val="hybridMultilevel"/&gt;&lt;w:tmpl w:val="603A1266"/&gt;&lt;w:lvl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w:val="4A821F3D"/&gt;&lt;w:multiLevelType w:val="hybridMultilevel"/&gt;&lt;w:tmpl w:val="3F3A00D8"/&gt;&lt;w:lvl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w:val="56AA6D52"/&gt;&lt;w:multiLevelType w:val="hybridMultilevel"/&gt;&lt;w:tmpl w:val="7FCAE644"/&gt;&lt;w:lvl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w:val="59457738"/&gt;&lt;w:multiLevelType w:val="hybridMultilevel"/&gt;&lt;w:tmpl w:val="D136A462"/&gt;&lt;w:lvl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w:val="5C043ECC"/&gt;&lt;w:multiLevelType w:val="multilevel"/&gt;&lt;w:tmpl w:val="B1C0B846"/&gt;&lt;w:numStyleLink w:val="Style1"/&gt;&lt;/w:abstractNum&gt;&lt;w:abstractNum w:abstractNumId="51" w15:restartNumberingAfterBreak="0"&gt;&lt;w:nsid w:val="5D8A2F24"/&gt;&lt;w:multiLevelType w:val="hybridMultilevel"/&gt;&lt;w:tmpl w:val="8B34B2E8"/&gt;&lt;w:lvl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w:abstractNumId="52" w15:restartNumberingAfterBreak="0"&gt;&lt;w:nsid w:val="5E3C7FDA"/&gt;&lt;w:multiLevelType w:val="hybridMultilevel"/&gt;&lt;w:tmpl w:val="479C7D62"/&gt;&lt;w:lvl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w:val="607E10A6"/&gt;&lt;w:multiLevelType w:val="hybridMultilevel"/&gt;&lt;w:tmpl w:val="CA9EB212"/&gt;&lt;w:lvl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w:val="60DF2566"/&gt;&lt;w:multiLevelType w:val="hybridMultilevel"/&gt;&lt;w:tmpl w:val="78AA9908"/&gt;&lt;w:lvl w:ilvl="0" w:tplc="AC9E93B2"&gt;&lt;w:numFmt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w:abstractNumId="55"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w:abstractNumId="56" w15:restartNumberingAfterBreak="0"&gt;&lt;w:nsid w:val="6B322875"/&gt;&lt;w:multiLevelType w:val="hybridMultilevel"/&gt;&lt;w:tmpl w:val="AC32A5C2"/&gt;&lt;w:lvl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w:abstractNumId="58" w15:restartNumberingAfterBreak="0"&gt;&lt;w:nsid w:val="71A0612C"/&gt;&lt;w:multiLevelType w:val="hybridMultilevel"/&gt;&lt;w:tmpl w:val="348C3854"/&gt;&lt;w:lvl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w:val="78720E03"/&gt;&lt;w:multiLevelType w:val="hybridMultilevel"/&gt;&lt;w:tmpl w:val="8390A724"/&gt;&lt;w:lvl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w:val="7B887551"/&gt;&lt;w:multiLevelType w:val="hybridMultilevel"/&gt;&lt;w:tmpl w:val="FAFA019E"/&gt;&lt;w:lvl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w:abstractNumId="61" w15:restartNumberingAfterBreak="0"&gt;&lt;w:nsid w:val="7D947057"/&gt;&lt;w:multiLevelType w:val="hybridMultilevel"/&gt;&lt;w:tmpl w:val="1DDE56F8"/&gt;&lt;w:lvl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w:abstractNumId="62" w15:restartNumberingAfterBreak="0"&gt;&lt;w:nsid w:val="7F1B7266"/&gt;&lt;w:multiLevelType w:val="hybridMultilevel"/&gt;&lt;w:tmpl w:val="E3F4C39E"/&gt;&lt;w:lvl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w:val="15"/&gt;&lt;/w:num&gt;&lt;w:num w:numId="2"&gt;&lt;w:abstractNumId w:val="43"/&gt;&lt;/w:num&gt;&lt;w:num w:numId="3"&gt;&lt;w:abstractNumId w:val="57"/&gt;&lt;/w:num&gt;&lt;w:num w:numId="4"&gt;&lt;w:abstractNumId w:val="50"/&gt;&lt;/w:num&gt;&lt;w:num w:numId="5"&gt;&lt;w:abstractNumId w:val="40"/&gt;&lt;/w:num&gt;&lt;w:num w:numId="6"&gt;&lt;w:abstractNumId w:val="55"/&gt;&lt;/w:num&gt;&lt;w:num w:numId="7"&gt;&lt;w:abstractNumId w:val="33"/&gt;&lt;/w:num&gt;&lt;w:num w:numId="8"&gt;&lt;w:abstractNumId w:val="25"/&gt;&lt;/w:num&gt;&lt;w:num w:numId="9"&gt;&lt;w:abstractNumId w:val="12"/&gt;&lt;/w:num&gt;&lt;w:num w:numId="10"&gt;&lt;w:abstractNumId w:val="11"/&gt;&lt;/w:num&gt;&lt;w:num w:numId="11"&gt;&lt;w:abstractNumId w:val="41"/&gt;&lt;/w:num&gt;&lt;w:num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w:val="39"/&gt;&lt;/w:num&gt;&lt;w:num w:numId="22"&gt;&lt;w:abstractNumId w:val="53"/&gt;&lt;/w:num&gt;&lt;w:num w:numId="23"&gt;&lt;w:abstractNumId w:val="51"/&gt;&lt;/w:num&gt;&lt;w:num w:numId="24"&gt;&lt;w:abstractNumId w:val="49"/&gt;&lt;/w:num&gt;&lt;w:num w:numId="25"&gt;&lt;w:abstractNumId w:val="46"/&gt;&lt;/w:num&gt;&lt;w:num w:numId="26"&gt;&lt;w:abstractNumId w:val="58"/&gt;&lt;/w:num&gt;&lt;w:num w:numId="27"&gt;&lt;w:abstractNumId w:val="31"/&gt;&lt;/w:num&gt;&lt;w:num w:numId="28"&gt;&lt;w:abstractNumId w:val="37"/&gt;&lt;/w:num&gt;&lt;w:num w:numId="29"&gt;&lt;w:abstractNumId w:val="9"/&gt;&lt;/w:num&gt;&lt;w:num w:numId="30"&gt;&lt;w:abstractNumId w:val="59"/&gt;&lt;/w:num&gt;&lt;w:num w:numId="31"&gt;&lt;w:abstractNumId w:val="34"/&gt;&lt;/w:num&gt;&lt;w:num w:numId="32"&gt;&lt;w:abstractNumId w:val="27"/&gt;&lt;/w:num&gt;&lt;w:num w:numId="33"&gt;&lt;w:abstractNumId w:val="30"/&gt;&lt;/w:num&gt;&lt;w:num w:numId="34"&gt;&lt;w:abstractNumId w:val="20"/&gt;&lt;/w:num&gt;&lt;w:num w:numId="35"&gt;&lt;w:abstractNumId w:val="23"/&gt;&lt;/w:num&gt;&lt;w:num w:numId="36"&gt;&lt;w:abstractNumId w:val="47"/&gt;&lt;/w:num&gt;&lt;w:num w:numId="37"&gt;&lt;w:abstractNumId w:val="32"/&gt;&lt;/w:num&gt;&lt;w:num w:numId="38"&gt;&lt;w:abstractNumId w:val="10"/&gt;&lt;/w:num&gt;&lt;w:num w:numId="39"&gt;&lt;w:abstractNumId w:val="26"/&gt;&lt;/w:num&gt;&lt;w:num w:numId="40"&gt;&lt;w:abstractNumId w:val="44"/&gt;&lt;/w:num&gt;&lt;w:num w:numId="41"&gt;&lt;w:abstractNumId w:val="61"/&gt;&lt;/w:num&gt;&lt;w:num w:numId="42"&gt;&lt;w:abstractNumId w:val="21"/&gt;&lt;/w:num&gt;&lt;w:num w:numId="43"&gt;&lt;w:abstractNumId w:val="19"/&gt;&lt;/w:num&gt;&lt;w:num w:numId="44"&gt;&lt;w:abstractNumId w:val="56"/&gt;&lt;/w:num&gt;&lt;w:num w:numId="45"&gt;&lt;w:abstractNumId w:val="35"/&gt;&lt;/w:num&gt;&lt;w:num w:numId="46"&gt;&lt;w:abstractNumId w:val="8"/&gt;&lt;/w:num&gt;&lt;w:num w:numId="47"&gt;&lt;w:abstractNumId w:val="60"/&gt;&lt;/w:num&gt;&lt;w:num w:numId="48"&gt;&lt;w:abstractNumId w:val="52"/&gt;&lt;/w:num&gt;&lt;w:num w:numId="49"&gt;&lt;w:abstractNumId w:val="45"/&gt;&lt;/w:num&gt;&lt;w:num w:numId="50"&gt;&lt;w:abstractNumId w:val="38"/&gt;&lt;/w:num&gt;&lt;w:num w:numId="51"&gt;&lt;w:abstractNumId w:val="48"/&gt;&lt;/w:num&gt;&lt;w:num w:numId="52"&gt;&lt;w:abstractNumId w:val="54"/&gt;&lt;/w:num&gt;&lt;w:num w:numId="53"&gt;&lt;w:abstractNumId w:val="29"/&gt;&lt;/w:num&gt;&lt;w:num w:numId="54"&gt;&lt;w:abstractNumId w:val="14"/&gt;&lt;/w:num&gt;&lt;w:num w:numId="55"&gt;&lt;w:abstractNumId w:val="36"/&gt;&lt;/w:num&gt;&lt;w:num w:numId="56"&gt;&lt;w:abstractNumId w:val="13"/&gt;&lt;/w:num&gt;&lt;w:num w:numId="57"&gt;&lt;w:abstractNumId w:val="17"/&gt;&lt;/w:num&gt;&lt;w:num w:numId="58"&gt;&lt;w:abstractNumId w:val="22"/&gt;&lt;/w:num&gt;&lt;w:num w:numId="59"&gt;&lt;w:abstractNumId w:val="16"/&gt;&lt;/w:num&gt;&lt;w:num w:numId="60"&gt;&lt;w:abstractNumId w:val="18"/&gt;&lt;/w:num&gt;&lt;w:num w:numId="61"&gt;&lt;w:abstractNumId w:val="28"/&gt;&lt;/w:num&gt;&lt;w:num w:numId="62"&gt;&lt;w:abstractNumId w:val="62"/&gt;&lt;/w:num&gt;&lt;w:num w:numId="63"&gt;&lt;w:abstractNumId w:val="42"/&gt;&lt;/w:num&gt;&lt;w:numIdMacAtCleanup w:val="55"/&gt;&lt;/w:numbering&gt;&lt;/pkg:xmlData&gt;&lt;/pkg:part&gt;&lt;/pkg:package&gt;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w:rsidRDefault="00B12605"&gt;&lt;w:fldSimple w:instr=" DOCPROPERTY  Version  \* MERGEFORMAT "&gt;&lt;w:r&gt;&lt;w:t&gt;1&lt;/w:t&gt;&lt;/w:r&gt;&lt;/w:fldSimple&gt;&lt;w:r&gt;&lt;w:t&gt;810&lt;/w:t&gt;&lt;/w:r&gt;&lt;/w:p&gt;&lt;w:sectPr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w:val="00E7155D"/&gt;&lt;w:pPr&gt;&lt;w:spacing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w:val="VisibleGuidanceChar"/&gt;&lt;w:qFormat/&gt;&lt;w:rsid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Paragraph,Bullet List,FooterText,numbered,Paragraphe de liste1,Bulletr List Paragraph,列出段落,列出段落1,List Paragraph2,List Paragraph21,Listeafsnit1,Párrafo de lista"/&gt;&lt;w:basedOn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w:val="PMO Caption"/&gt;&lt;w:basedOn w:val="Normal"/&gt;&lt;w:next w:val="Normal"/&gt;&lt;w:link w:val="CaptionChar"/&gt;&lt;w:uiPriority w:val="99"/&gt;&lt;w:unhideWhenUsed/&gt;&lt;w:qFormat/&gt;&lt;w:rsid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Char,numbered Char,Paragraphe de liste1 Char,Bulletr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w:val="14"/&gt;&lt;w:qFormat/&gt;&lt;w:rsid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w:val="14"/&gt;&lt;w:rsid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w:val="Normal"/&gt;&lt;w:link w:val="NoteChar"/&gt;&lt;w:uiPriority w:val="19"/&gt;&lt;w:qFormat/&gt;&lt;w:rsid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w:val="19"/&gt;&lt;w:qFormat/&gt;&lt;w:rsid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w:val="Normal"/&gt;&lt;w:semiHidden/&gt;&lt;w:rsid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w:val="004E4E8C"/&gt;&lt;w:pPr&gt;&lt;w:spacing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w:val="99"/&gt;&lt;w:unhideWhenUsed/&gt;&lt;w:rsid w:val="002779AA"/&gt;&lt;w:rPr&gt;&lt;w:sz w:val="16"/&gt;&lt;w:szCs w:val="16"/&gt;&lt;/w:rPr&gt;&lt;/w:style&gt;&lt;w:style w:type="paragraph" w:styleId="CommentText"&gt;&lt;w:name w:val="annotation text"/&gt;&lt;w:basedOn w:val="Normal"/&gt;&lt;w:link w:val="CommentTextChar"/&gt;&lt;w:uiPriority w:val="99"/&gt;&lt;w:unhideWhenUsed/&gt;&lt;w:rsid w:val="002779AA"/&gt;&lt;w:pPr&gt;&lt;w:spacing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w:val="002779AA"/&gt;&lt;w:rPr&gt;&lt;w:rFonts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w:val="002779AA"/&gt;&lt;w:rPr&gt;&lt;w:b/&gt;&lt;w:bCs/&gt;&lt;/w:rPr&gt;&lt;/w:style&gt;&lt;w:style w:type="character" w:customStyle="1" w:styleId="CommentSubjectChar"&gt;&lt;w:name w:val="Comment Subject Char"/&gt;&lt;w:basedOn w:val="CommentTextChar"/&gt;&lt;w:link w:val="CommentSubject"/&gt;&lt;w:uiPriority w:val="99"/&gt;&lt;w:semiHidden/&gt;&lt;w:rsid w:val="002779AA"/&gt;&lt;w:rPr&gt;&lt;w:rFonts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w:val="002779AA"/&gt;&lt;w:pPr&gt;&lt;w:spacing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w:val="002779AA"/&gt;&lt;w:rPr&gt;&lt;w:rFonts w:ascii="Segoe UI" w:eastAsiaTheme="minorEastAsia" w:hAnsi="Segoe UI" w:cs="Segoe UI"/&gt;&lt;w:sz w:val="18"/&gt;&lt;w:szCs w:val="18"/&gt;&lt;/w:rPr&gt;&lt;/w:style&gt;&lt;w:style w:type="paragraph" w:customStyle="1" w:styleId="IPDevelopmentGuidance"&gt;&lt;w:name w:val="IP Development Guidance"/&gt;&lt;w:basedOn w:val="VisibleGuidance"/&gt;&lt;w:link w:val="IPDevelopmentGuidanceChar"/&gt;&lt;w:qFormat/&gt;&lt;w:rsid w:val="00B02E5B"/&gt;&lt;w:rPr&gt;&lt;w:color w:val="00B050"/&gt;&lt;/w:rPr&gt;&lt;/w:style&gt;&lt;w:style w:type="character" w:customStyle="1" w:styleId="VisibleGuidanceChar"&gt;&lt;w:name w:val="Visible Guidance Char"/&gt;&lt;w:basedOn w:val="DefaultParagraphFont"/&gt;&lt;w:link w:val="VisibleGuidance"/&gt;&lt;w:rsid w:val="00B02E5B"/&gt;&lt;w:rPr&gt;&lt;w:rFonts w:ascii="Segoe UI" w:eastAsiaTheme="minorEastAsia" w:hAnsi="Segoe UI"/&gt;&lt;w:color w:val="FF0066"/&gt;&lt;w:shd w:val="clear" w:color="auto" w:fill="F2F2F2"/&gt;&lt;/w:rPr&gt;&lt;/w:style&gt;&lt;w:style w:type="character" w:customStyle="1" w:styleId="IPDevelopmentGuidanceChar"&gt;&lt;w:name w:val="IP Development Guidance Char"/&gt;&lt;w:basedOn w:val="VisibleGuidanceChar"/&gt;&lt;w:link w:val="IPDevelopmentGuidance"/&gt;&lt;w:rsid w:val="00B02E5B"/&gt;&lt;w:rPr&gt;&lt;w:rFonts w:ascii="Segoe UI" w:eastAsiaTheme="minorEastAsia" w:hAnsi="Segoe UI"/&gt;&lt;w:color w:val="00B050"/&gt;&lt;w:shd w:val="clear" w:color="auto" w:fill="F2F2F2"/&gt;&lt;/w:rPr&gt;&lt;/w:style&gt;&lt;w:style w:type="character" w:customStyle="1" w:styleId="CaptionChar"&gt;&lt;w:name w:val="Caption Char"/&gt;&lt;w:aliases w:val="PMO Caption Char"/&gt;&lt;w:basedOn w:val="DefaultParagraphFont"/&gt;&lt;w:link w:val="Caption"/&gt;&lt;w:uiPriority w:val="99"/&gt;&lt;w:locked/&gt;&lt;w:rsid w:val="008E6927"/&gt;&lt;w:rPr&gt;&lt;w:rFonts w:ascii="Segoe UI" w:eastAsiaTheme="minorEastAsia" w:hAnsi="Segoe UI"/&gt;&lt;w:iCs/&gt;&lt;w:color w:val="008AC8"/&gt;&lt;w:sz w:val="18"/&gt;&lt;w:szCs w:val="18"/&gt;&lt;/w:rPr&gt;&lt;/w:style&gt;&lt;w:style w:type="paragraph" w:customStyle="1" w:styleId="ConsultantGuidance"&gt;&lt;w:name w:val="Consultant Guidance"/&gt;&lt;w:basedOn w:val="Normal"/&gt;&lt;w:link w:val="ConsultantGuidanceChar"/&gt;&lt;w:rsid w:val="008E6927"/&gt;&lt;w:pPr&gt;&lt;w:shd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w:val="008E6927"/&gt;&lt;w:rPr&gt;&lt;w:rFonts w:ascii="Segoe UI" w:hAnsi="Segoe UI"/&gt;&lt;w:color w:val="FF0000"/&gt;&lt;w:sz w:val="18"/&gt;&lt;w:shd w:val="clear" w:color="auto" w:fill="F2F2F2" w:themeFill="background1" w:themeFillShade="F2"/&gt;&lt;w:lang w:val="en-AU" w:eastAsia="ja-JP"/&gt;&lt;/w:rPr&gt;&lt;/w:style&gt;&lt;w:style w:type="table" w:styleId="GridTable5Dark-Accent1"&gt;&lt;w:name w:val="Grid Table 5 Dark Accent 1"/&gt;&lt;w:basedOn w:val="TableNormal"/&gt;&lt;w:uiPriority w:val="50"/&gt;&lt;w:rsid w:val="008E6927"/&gt;&lt;w:pPr&gt;&lt;w:spacing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w:styleId="NoteChar"&gt;&lt;w:name w:val="Note Char"/&gt;&lt;w:link w:val="Note"/&gt;&lt;w:uiPriority w:val="19"/&gt;&lt;w:rsid w:val="008E6927"/&gt;&lt;w:rPr&gt;&lt;w:rFonts w:ascii="Segoe UI" w:eastAsiaTheme="minorEastAsia" w:hAnsi="Segoe UI"/&gt;&lt;w:szCs w:val="18"/&gt;&lt;/w:rPr&gt;&lt;/w:style&gt;&lt;w:style w:type="character" w:styleId="Mention"&gt;&lt;w:name w:val="Mention"/&gt;&lt;w:basedOn w:val="DefaultParagraphFont"/&gt;&lt;w:uiPriority w:val="99"/&gt;&lt;w:semiHidden/&gt;&lt;w:unhideWhenUsed/&gt;&lt;w:rsid w:val="00253FF8"/&gt;&lt;w:rPr&gt;&lt;w:color w:val="2B579A"/&gt;&lt;w:shd w:val="clear" w:color="auto" w:fill="E6E6E6"/&gt;&lt;/w:rPr&gt;&lt;/w:style&gt;&lt;w:style w:type="paragraph" w:styleId="FootnoteText"&gt;&lt;w:name w:val="footnote text"/&gt;&lt;w:basedOn w:val="Normal"/&gt;&lt;w:link w:val="FootnoteTextChar"/&gt;&lt;w:uiPriority w:val="99"/&gt;&lt;w:semiHidden/&gt;&lt;w:unhideWhenUsed/&gt;&lt;w:rsid w:val="008423FA"/&gt;&lt;w:pPr&gt;&lt;w:spacing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w:val="008423FA"/&gt;&lt;w:rPr&gt;&lt;w:rFonts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w:val="008423FA"/&gt;&lt;w:rPr&gt;&lt;w:vertAlign w:val="superscript"/&gt;&lt;/w:rPr&gt;&lt;/w:style&gt;&lt;w:style w:type="character" w:styleId="UnresolvedMention"&gt;&lt;w:name w:val="Unresolved Mention"/&gt;&lt;w:basedOn w:val="DefaultParagraphFont"/&gt;&lt;w:uiPriority w:val="99"/&gt;&lt;w:semiHidden/&gt;&lt;w:unhideWhenUsed/&gt;&lt;w:rsid w:val="00F73F80"/&gt;&lt;w:rPr&gt;&lt;w:color w:val="808080"/&gt;&lt;w:shd w:val="clear" w:color="auto" w:fill="E6E6E6"/&gt;&lt;/w:rPr&gt;&lt;/w:style&gt;&lt;w:style w:type="paragraph" w:styleId="EndnoteText"&gt;&lt;w:name w:val="endnote text"/&gt;&lt;w:basedOn w:val="Normal"/&gt;&lt;w:link w:val="EndnoteTextChar"/&gt;&lt;w:uiPriority w:val="99"/&gt;&lt;w:semiHidden/&gt;&lt;w:unhideWhenUsed/&gt;&lt;w:rsid w:val="0017545E"/&gt;&lt;w:pPr&gt;&lt;w:spacing w:before="0" w:after="0" w:line="240" w:lineRule="auto"/&gt;&lt;/w:pPr&gt;&lt;w:rPr&gt;&lt;w:sz w:val="20"/&gt;&lt;w:szCs w:val="20"/&gt;&lt;/w:rPr&gt;&lt;/w:style&gt;&lt;w:style w:type="character" w:customStyle="1" w:styleId="EndnoteTextChar"&gt;&lt;w:name w:val="Endnote Text Char"/&gt;&lt;w:basedOn w:val="DefaultParagraphFont"/&gt;&lt;w:link w:val="EndnoteText"/&gt;&lt;w:uiPriority w:val="99"/&gt;&lt;w:semiHidden/&gt;&lt;w:rsid w:val="0017545E"/&gt;&lt;w:rPr&gt;&lt;w:rFonts w:ascii="Segoe UI" w:eastAsiaTheme="minorEastAsia" w:hAnsi="Segoe UI"/&gt;&lt;w:sz w:val="20"/&gt;&lt;w:szCs w:val="20"/&gt;&lt;/w:rPr&gt;&lt;/w:style&gt;&lt;w:style w:type="character" w:styleId="EndnoteReference"&gt;&lt;w:name w:val="endnote reference"/&gt;&lt;w:basedOn w:val="DefaultParagraphFont"/&gt;&lt;w:uiPriority w:val="99"/&gt;&lt;w:semiHidden/&gt;&lt;w:unhideWhenUsed/&gt;&lt;w:rsid w:val="0017545E"/&gt;&lt;w:rPr&gt;&lt;w:vertAlign w:val="superscript"/&gt;&lt;/w:rPr&gt;&lt;/w:style&gt;&lt;w:style w:type="paragraph" w:styleId="Revision"&gt;&lt;w:name w:val="Revision"/&gt;&lt;w:hidden/&gt;&lt;w:uiPriority w:val="99"/&gt;&lt;w:semiHidden/&gt;&lt;w:rsid w:val="004C6544"/&gt;&lt;w:pPr&gt;&lt;w:spacing w:after="0" w:line="240" w:lineRule="auto"/&gt;&lt;/w:pPr&gt;&lt;w:rPr&gt;&lt;w:rFonts w:ascii="Segoe UI" w:eastAsiaTheme="minorEastAsia" w:hAnsi="Segoe UI"/&gt;&lt;/w:rPr&gt;&lt;/w:style&gt;&lt;w:style w:type="paragraph" w:customStyle="1" w:styleId="AuthorGuidance"&gt;&lt;w:name w:val="Author Guidance"/&gt;&lt;w:basedOn w:val="VisibleGuidance"/&gt;&lt;w:link w:val="AuthorGuidanceChar"/&gt;&lt;w:rsid w:val="00535C7F"/&gt;&lt;w:rPr&gt;&lt;w:color w:val="00B050"/&gt;&lt;/w:rPr&gt;&lt;/w:style&gt;&lt;w:style w:type="character" w:customStyle="1" w:styleId="AuthorGuidanceChar"&gt;&lt;w:name w:val="Author Guidance Char"/&gt;&lt;w:basedOn w:val="VisibleGuidanceChar"/&gt;&lt;w:link w:val="AuthorGuidance"/&gt;&lt;w:rsid w:val="00535C7F"/&gt;&lt;w:rPr&gt;&lt;w:rFonts w:ascii="Segoe UI" w:eastAsiaTheme="minorEastAsia" w:hAnsi="Segoe UI"/&gt;&lt;w:color w:val="00B050"/&gt;&lt;w:shd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w:val="02E2566B"/&gt;&lt;w:multiLevelType w:val="hybridMultilevel"/&gt;&lt;w:tmpl w:val="1982E504"/&gt;&lt;w:lvl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w:val="06EB0346"/&gt;&lt;w:multiLevelType w:val="hybridMultilevel"/&gt;&lt;w:tmpl w:val="85EC4F12"/&gt;&lt;w:lvl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w:val="0705682F"/&gt;&lt;w:multiLevelType w:val="hybridMultilevel"/&gt;&lt;w:tmpl w:val="37EE04A0"/&gt;&lt;w:lvl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w:val="112C79D0"/&gt;&lt;w:multiLevelType w:val="hybridMultilevel"/&gt;&lt;w:tmpl w:val="FEDAB4BC"/&gt;&lt;w:lvl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w:val="126E3D54"/&gt;&lt;w:multiLevelType w:val="hybridMultilevel"/&gt;&lt;w:tmpl w:val="1200F2D4"/&gt;&lt;w:lvl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w:val="189963A0"/&gt;&lt;w:multiLevelType w:val="hybridMultilevel"/&gt;&lt;w:tmpl w:val="7CBE1276"/&gt;&lt;w:lvl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w:val="194A6B97"/&gt;&lt;w:multiLevelType w:val="hybridMultilevel"/&gt;&lt;w:tmpl w:val="A30CB570"/&gt;&lt;w:lvl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w:val="19F22177"/&gt;&lt;w:multiLevelType w:val="hybridMultilevel"/&gt;&lt;w:tmpl w:val="338252AE"/&gt;&lt;w:lvl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w:val="1CA64B90"/&gt;&lt;w:multiLevelType w:val="hybridMultilevel"/&gt;&lt;w:tmpl w:val="4CD4C468"/&gt;&lt;w:lvl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w:val="1F2F09B0"/&gt;&lt;w:multiLevelType w:val="hybridMultilevel"/&gt;&lt;w:tmpl w:val="BE4AAE34"/&gt;&lt;w:lvl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w:val="217D7BFC"/&gt;&lt;w:multiLevelType w:val="hybridMultilevel"/&gt;&lt;w:tmpl w:val="76DAF508"/&gt;&lt;w:lvl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w:val="22717EEC"/&gt;&lt;w:multiLevelType w:val="hybridMultilevel"/&gt;&lt;w:tmpl w:val="CA5221E4"/&gt;&lt;w:lvl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w:val="22CA68C3"/&gt;&lt;w:multiLevelType w:val="hybridMultilevel"/&gt;&lt;w:tmpl w:val="AD7CE068"/&gt;&lt;w:lvl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w:val="273F5BDA"/&gt;&lt;w:multiLevelType w:val="multilevel"/&gt;&lt;w:tmpl w:val="9228A626"/&gt;&lt;w:numStyleLink w:val="Checklist"/&gt;&lt;/w:abstractNum&gt;&lt;w:abstractNum w:abstractNumId="26" w15:restartNumberingAfterBreak="0"&gt;&lt;w:nsid w:val="277F5B76"/&gt;&lt;w:multiLevelType w:val="hybridMultilevel"/&gt;&lt;w:tmpl w:val="008AF086"/&gt;&lt;w:lvl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w:val="2AD86A19"/&gt;&lt;w:multiLevelType w:val="hybridMultilevel"/&gt;&lt;w:tmpl w:val="2F2064F6"/&gt;&lt;w:lvl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w:val="2D403558"/&gt;&lt;w:multiLevelType w:val="hybridMultilevel"/&gt;&lt;w:tmpl w:val="D46A654E"/&gt;&lt;w:lvl w:ilvl="0" w:tplc="04090001"&gt;&lt;w:start w:val="1"/&gt;&lt;w:numFmt w:val="bullet"/&gt;&lt;w:lvlText w:val=""/&gt;&lt;w:lvlJc w:val="left"/&gt;&lt;w:pPr&gt;&lt;w:ind w:left="780" w:hanging="360"/&gt;&lt;/w:pPr&gt;&lt;w:rPr&gt;&lt;w:rFonts w:ascii="Symbol" w:hAnsi="Symbol" w:hint="default"/&gt;&lt;/w:rPr&gt;&lt;/w:lvl&gt;&lt;w:lvl w:ilvl="1" w:tplc="04090003" w:tentative="1"&gt;&lt;w:start w:val="1"/&gt;&lt;w:numFmt w:val="bullet"/&gt;&lt;w:lvlText w:val="o"/&gt;&lt;w:lvlJc w:val="left"/&gt;&lt;w:pPr&gt;&lt;w:ind w:left="1500" w:hanging="360"/&gt;&lt;/w:pPr&gt;&lt;w:rPr&gt;&lt;w:rFonts w:ascii="Courier New" w:hAnsi="Courier New" w:cs="Courier New" w:hint="default"/&gt;&lt;/w:rPr&gt;&lt;/w:lvl&gt;&lt;w:lvl w:ilvl="2" w:tplc="04090005" w:tentative="1"&gt;&lt;w:start w:val="1"/&gt;&lt;w:numFmt w:val="bullet"/&gt;&lt;w:lvlText w:val=""/&gt;&lt;w:lvlJc w:val="left"/&gt;&lt;w:pPr&gt;&lt;w:ind w:left="2220" w:hanging="360"/&gt;&lt;/w:pPr&gt;&lt;w:rPr&gt;&lt;w:rFonts w:ascii="Wingdings" w:hAnsi="Wingdings" w:hint="default"/&gt;&lt;/w:rPr&gt;&lt;/w:lvl&gt;&lt;w:lvl w:ilvl="3" w:tplc="04090001" w:tentative="1"&gt;&lt;w:start w:val="1"/&gt;&lt;w:numFmt w:val="bullet"/&gt;&lt;w:lvlText w:val=""/&gt;&lt;w:lvlJc w:val="left"/&gt;&lt;w:pPr&gt;&lt;w:ind w:left="2940" w:hanging="360"/&gt;&lt;/w:pPr&gt;&lt;w:rPr&gt;&lt;w:rFonts w:ascii="Symbol" w:hAnsi="Symbol" w:hint="default"/&gt;&lt;/w:rPr&gt;&lt;/w:lvl&gt;&lt;w:lvl w:ilvl="4" w:tplc="04090003" w:tentative="1"&gt;&lt;w:start w:val="1"/&gt;&lt;w:numFmt w:val="bullet"/&gt;&lt;w:lvlText w:val="o"/&gt;&lt;w:lvlJc w:val="left"/&gt;&lt;w:pPr&gt;&lt;w:ind w:left="3660" w:hanging="360"/&gt;&lt;/w:pPr&gt;&lt;w:rPr&gt;&lt;w:rFonts w:ascii="Courier New" w:hAnsi="Courier New" w:cs="Courier New" w:hint="default"/&gt;&lt;/w:rPr&gt;&lt;/w:lvl&gt;&lt;w:lvl w:ilvl="5" w:tplc="04090005" w:tentative="1"&gt;&lt;w:start w:val="1"/&gt;&lt;w:numFmt w:val="bullet"/&gt;&lt;w:lvlText w:val=""/&gt;&lt;w:lvlJc w:val="left"/&gt;&lt;w:pPr&gt;&lt;w:ind w:left="4380" w:hanging="360"/&gt;&lt;/w:pPr&gt;&lt;w:rPr&gt;&lt;w:rFonts w:ascii="Wingdings" w:hAnsi="Wingdings" w:hint="default"/&gt;&lt;/w:rPr&gt;&lt;/w:lvl&gt;&lt;w:lvl w:ilvl="6" w:tplc="04090001" w:tentative="1"&gt;&lt;w:start w:val="1"/&gt;&lt;w:numFmt w:val="bullet"/&gt;&lt;w:lvlText w:val=""/&gt;&lt;w:lvlJc w:val="left"/&gt;&lt;w:pPr&gt;&lt;w:ind w:left="5100" w:hanging="360"/&gt;&lt;/w:pPr&gt;&lt;w:rPr&gt;&lt;w:rFonts w:ascii="Symbol" w:hAnsi="Symbol" w:hint="default"/&gt;&lt;/w:rPr&gt;&lt;/w:lvl&gt;&lt;w:lvl w:ilvl="7" w:tplc="04090003" w:tentative="1"&gt;&lt;w:start w:val="1"/&gt;&lt;w:numFmt w:val="bullet"/&gt;&lt;w:lvlText w:val="o"/&gt;&lt;w:lvlJc w:val="left"/&gt;&lt;w:pPr&gt;&lt;w:ind w:left="5820" w:hanging="360"/&gt;&lt;/w:pPr&gt;&lt;w:rPr&gt;&lt;w:rFonts w:ascii="Courier New" w:hAnsi="Courier New" w:cs="Courier New" w:hint="default"/&gt;&lt;/w:rPr&gt;&lt;/w:lvl&gt;&lt;w:lvl w:ilvl="8" w:tplc="04090005" w:tentative="1"&gt;&lt;w:start w:val="1"/&gt;&lt;w:numFmt w:val="bullet"/&gt;&lt;w:lvlText w:val=""/&gt;&lt;w:lvlJc w:val="left"/&gt;&lt;w:pPr&gt;&lt;w:ind w:left="6540" w:hanging="360"/&gt;&lt;/w:pPr&gt;&lt;w:rPr&gt;&lt;w:rFonts w:ascii="Wingdings" w:hAnsi="Wingdings" w:hint="default"/&gt;&lt;/w:rPr&gt;&lt;/w:lvl&gt;&lt;/w:abstractNum&gt;&lt;w:abstractNum w:abstractNumId="29" w15:restartNumberingAfterBreak="0"&gt;&lt;w:nsid w:val="2DB24D4C"/&gt;&lt;w:multiLevelType w:val="hybridMultilevel"/&gt;&lt;w:tmpl w:val="6F44FA10"/&gt;&lt;w:lvl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w:val="2FC25CDB"/&gt;&lt;w:multiLevelType w:val="hybridMultilevel"/&gt;&lt;w:tmpl w:val="29E6ADE4"/&gt;&lt;w:lvl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w:val="308B1370"/&gt;&lt;w:multiLevelType w:val="hybridMultilevel"/&gt;&lt;w:tmpl w:val="E0BC25FA"/&gt;&lt;w:lvl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w:val="325E036A"/&gt;&lt;w:multiLevelType w:val="hybridMultilevel"/&gt;&lt;w:tmpl w:val="384C13D0"/&gt;&lt;w:lvl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w:val="343A404E"/&gt;&lt;w:multiLevelType w:val="hybridMultilevel"/&gt;&lt;w:tmpl w:val="6C9CF9C2"/&gt;&lt;w:lvl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w:val="36523024"/&gt;&lt;w:multiLevelType w:val="hybridMultilevel"/&gt;&lt;w:tmpl w:val="FEF48D96"/&gt;&lt;w:lvl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w:val="3731081F"/&gt;&lt;w:multiLevelType w:val="hybridMultilevel"/&gt;&lt;w:tmpl w:val="927E6036"/&gt;&lt;w:lvl w:ilvl="0" w:tplc="0409000F"&gt;&lt;w:start w:val="1"/&gt;&lt;w:numFmt w:val="decimal"/&gt;&lt;w:lvlText w:val="%1."/&gt;&lt;w:lvlJc w:val="left"/&gt;&lt;w:pPr&gt;&lt;w:ind w:left="720" w:hanging="360"/&gt;&lt;/w:pPr&gt;&lt;w:rPr&gt;&lt;w:rFonts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w:val="38ED1306"/&gt;&lt;w:multiLevelType w:val="hybridMultilevel"/&gt;&lt;w:tmpl w:val="F744AAEA"/&gt;&lt;w:lvl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w:val="3C996FE3"/&gt;&lt;w:multiLevelType w:val="hybridMultilevel"/&gt;&lt;w:tmpl w:val="69AEA6A8"/&gt;&lt;w:lvl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w:val="3DD60B2B"/&gt;&lt;w:multiLevelType w:val="hybridMultilevel"/&gt;&lt;w:tmpl w:val="D45A00B8"/&gt;&lt;w:lvl w:ilvl="0" w:tplc="AFD4F7E6"&gt;&lt;w:numFmt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w:abstractNumId="41"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w:abstractNumId="42" w15:restartNumberingAfterBreak="0"&gt;&lt;w:nsid w:val="41603696"/&gt;&lt;w:multiLevelType w:val="hybridMultilevel"/&gt;&lt;w:tmpl w:val="B1EA099C"/&gt;&lt;w:lvl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w:abstractNumId="44" w15:restartNumberingAfterBreak="0"&gt;&lt;w:nsid w:val="483438CC"/&gt;&lt;w:multiLevelType w:val="hybridMultilevel"/&gt;&lt;w:tmpl w:val="33EAE3C8"/&gt;&lt;w:lvl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w:val="491E43C0"/&gt;&lt;w:multiLevelType w:val="hybridMultilevel"/&gt;&lt;w:tmpl w:val="BD2EFE8E"/&gt;&lt;w:lvl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w:val="49B73B57"/&gt;&lt;w:multiLevelType w:val="hybridMultilevel"/&gt;&lt;w:tmpl w:val="603A1266"/&gt;&lt;w:lvl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w:val="4A821F3D"/&gt;&lt;w:multiLevelType w:val="hybridMultilevel"/&gt;&lt;w:tmpl w:val="3F3A00D8"/&gt;&lt;w:lvl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w:val="56AA6D52"/&gt;&lt;w:multiLevelType w:val="hybridMultilevel"/&gt;&lt;w:tmpl w:val="7FCAE644"/&gt;&lt;w:lvl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w:val="59457738"/&gt;&lt;w:multiLevelType w:val="hybridMultilevel"/&gt;&lt;w:tmpl w:val="D136A462"/&gt;&lt;w:lvl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w:val="5C043ECC"/&gt;&lt;w:multiLevelType w:val="multilevel"/&gt;&lt;w:tmpl w:val="B1C0B846"/&gt;&lt;w:numStyleLink w:val="Style1"/&gt;&lt;/w:abstractNum&gt;&lt;w:abstractNum w:abstractNumId="51" w15:restartNumberingAfterBreak="0"&gt;&lt;w:nsid w:val="5D8A2F24"/&gt;&lt;w:multiLevelType w:val="hybridMultilevel"/&gt;&lt;w:tmpl w:val="8B34B2E8"/&gt;&lt;w:lvl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w:abstractNumId="52" w15:restartNumberingAfterBreak="0"&gt;&lt;w:nsid w:val="5E3C7FDA"/&gt;&lt;w:multiLevelType w:val="hybridMultilevel"/&gt;&lt;w:tmpl w:val="479C7D62"/&gt;&lt;w:lvl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w:val="607E10A6"/&gt;&lt;w:multiLevelType w:val="hybridMultilevel"/&gt;&lt;w:tmpl w:val="CA9EB212"/&gt;&lt;w:lvl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w:val="60DF2566"/&gt;&lt;w:multiLevelType w:val="hybridMultilevel"/&gt;&lt;w:tmpl w:val="78AA9908"/&gt;&lt;w:lvl w:ilvl="0" w:tplc="AC9E93B2"&gt;&lt;w:numFmt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w:abstractNumId="55"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w:abstractNumId="56" w15:restartNumberingAfterBreak="0"&gt;&lt;w:nsid w:val="6B322875"/&gt;&lt;w:multiLevelType w:val="hybridMultilevel"/&gt;&lt;w:tmpl w:val="AC32A5C2"/&gt;&lt;w:lvl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w:abstractNumId="58" w15:restartNumberingAfterBreak="0"&gt;&lt;w:nsid w:val="71A0612C"/&gt;&lt;w:multiLevelType w:val="hybridMultilevel"/&gt;&lt;w:tmpl w:val="348C3854"/&gt;&lt;w:lvl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w:val="78720E03"/&gt;&lt;w:multiLevelType w:val="hybridMultilevel"/&gt;&lt;w:tmpl w:val="8390A724"/&gt;&lt;w:lvl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w:val="7B887551"/&gt;&lt;w:multiLevelType w:val="hybridMultilevel"/&gt;&lt;w:tmpl w:val="FAFA019E"/&gt;&lt;w:lvl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w:abstractNumId="61" w15:restartNumberingAfterBreak="0"&gt;&lt;w:nsid w:val="7D947057"/&gt;&lt;w:multiLevelType w:val="hybridMultilevel"/&gt;&lt;w:tmpl w:val="1DDE56F8"/&gt;&lt;w:lvl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w:abstractNumId="62" w15:restartNumberingAfterBreak="0"&gt;&lt;w:nsid w:val="7F1B7266"/&gt;&lt;w:multiLevelType w:val="hybridMultilevel"/&gt;&lt;w:tmpl w:val="E3F4C39E"/&gt;&lt;w:lvl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w:val="15"/&gt;&lt;/w:num&gt;&lt;w:num w:numId="2"&gt;&lt;w:abstractNumId w:val="43"/&gt;&lt;/w:num&gt;&lt;w:num w:numId="3"&gt;&lt;w:abstractNumId w:val="57"/&gt;&lt;/w:num&gt;&lt;w:num w:numId="4"&gt;&lt;w:abstractNumId w:val="50"/&gt;&lt;/w:num&gt;&lt;w:num w:numId="5"&gt;&lt;w:abstractNumId w:val="40"/&gt;&lt;/w:num&gt;&lt;w:num w:numId="6"&gt;&lt;w:abstractNumId w:val="55"/&gt;&lt;/w:num&gt;&lt;w:num w:numId="7"&gt;&lt;w:abstractNumId w:val="33"/&gt;&lt;/w:num&gt;&lt;w:num w:numId="8"&gt;&lt;w:abstractNumId w:val="25"/&gt;&lt;/w:num&gt;&lt;w:num w:numId="9"&gt;&lt;w:abstractNumId w:val="12"/&gt;&lt;/w:num&gt;&lt;w:num w:numId="10"&gt;&lt;w:abstractNumId w:val="11"/&gt;&lt;/w:num&gt;&lt;w:num w:numId="11"&gt;&lt;w:abstractNumId w:val="41"/&gt;&lt;/w:num&gt;&lt;w:num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w:val="39"/&gt;&lt;/w:num&gt;&lt;w:num w:numId="22"&gt;&lt;w:abstractNumId w:val="53"/&gt;&lt;/w:num&gt;&lt;w:num w:numId="23"&gt;&lt;w:abstractNumId w:val="51"/&gt;&lt;/w:num&gt;&lt;w:num w:numId="24"&gt;&lt;w:abstractNumId w:val="49"/&gt;&lt;/w:num&gt;&lt;w:num w:numId="25"&gt;&lt;w:abstractNumId w:val="46"/&gt;&lt;/w:num&gt;&lt;w:num w:numId="26"&gt;&lt;w:abstractNumId w:val="58"/&gt;&lt;/w:num&gt;&lt;w:num w:numId="27"&gt;&lt;w:abstractNumId w:val="31"/&gt;&lt;/w:num&gt;&lt;w:num w:numId="28"&gt;&lt;w:abstractNumId w:val="37"/&gt;&lt;/w:num&gt;&lt;w:num w:numId="29"&gt;&lt;w:abstractNumId w:val="9"/&gt;&lt;/w:num&gt;&lt;w:num w:numId="30"&gt;&lt;w:abstractNumId w:val="59"/&gt;&lt;/w:num&gt;&lt;w:num w:numId="31"&gt;&lt;w:abstractNumId w:val="34"/&gt;&lt;/w:num&gt;&lt;w:num w:numId="32"&gt;&lt;w:abstractNumId w:val="27"/&gt;&lt;/w:num&gt;&lt;w:num w:numId="33"&gt;&lt;w:abstractNumId w:val="30"/&gt;&lt;/w:num&gt;&lt;w:num w:numId="34"&gt;&lt;w:abstractNumId w:val="20"/&gt;&lt;/w:num&gt;&lt;w:num w:numId="35"&gt;&lt;w:abstractNumId w:val="23"/&gt;&lt;/w:num&gt;&lt;w:num w:numId="36"&gt;&lt;w:abstractNumId w:val="47"/&gt;&lt;/w:num&gt;&lt;w:num w:numId="37"&gt;&lt;w:abstractNumId w:val="32"/&gt;&lt;/w:num&gt;&lt;w:num w:numId="38"&gt;&lt;w:abstractNumId w:val="10"/&gt;&lt;/w:num&gt;&lt;w:num w:numId="39"&gt;&lt;w:abstractNumId w:val="26"/&gt;&lt;/w:num&gt;&lt;w:num w:numId="40"&gt;&lt;w:abstractNumId w:val="44"/&gt;&lt;/w:num&gt;&lt;w:num w:numId="41"&gt;&lt;w:abstractNumId w:val="61"/&gt;&lt;/w:num&gt;&lt;w:num w:numId="42"&gt;&lt;w:abstractNumId w:val="21"/&gt;&lt;/w:num&gt;&lt;w:num w:numId="43"&gt;&lt;w:abstractNumId w:val="19"/&gt;&lt;/w:num&gt;&lt;w:num w:numId="44"&gt;&lt;w:abstractNumId w:val="56"/&gt;&lt;/w:num&gt;&lt;w:num w:numId="45"&gt;&lt;w:abstractNumId w:val="35"/&gt;&lt;/w:num&gt;&lt;w:num w:numId="46"&gt;&lt;w:abstractNumId w:val="8"/&gt;&lt;/w:num&gt;&lt;w:num w:numId="47"&gt;&lt;w:abstractNumId w:val="60"/&gt;&lt;/w:num&gt;&lt;w:num w:numId="48"&gt;&lt;w:abstractNumId w:val="52"/&gt;&lt;/w:num&gt;&lt;w:num w:numId="49"&gt;&lt;w:abstractNumId w:val="45"/&gt;&lt;/w:num&gt;&lt;w:num w:numId="50"&gt;&lt;w:abstractNumId w:val="38"/&gt;&lt;/w:num&gt;&lt;w:num w:numId="51"&gt;&lt;w:abstractNumId w:val="48"/&gt;&lt;/w:num&gt;&lt;w:num w:numId="52"&gt;&lt;w:abstractNumId w:val="54"/&gt;&lt;/w:num&gt;&lt;w:num w:numId="53"&gt;&lt;w:abstractNumId w:val="29"/&gt;&lt;/w:num&gt;&lt;w:num w:numId="54"&gt;&lt;w:abstractNumId w:val="14"/&gt;&lt;/w:num&gt;&lt;w:num w:numId="55"&gt;&lt;w:abstractNumId w:val="36"/&gt;&lt;/w:num&gt;&lt;w:num w:numId="56"&gt;&lt;w:abstractNumId w:val="13"/&gt;&lt;/w:num&gt;&lt;w:num w:numId="57"&gt;&lt;w:abstractNumId w:val="17"/&gt;&lt;/w:num&gt;&lt;w:num w:numId="58"&gt;&lt;w:abstractNumId w:val="22"/&gt;&lt;/w:num&gt;&lt;w:num w:numId="59"&gt;&lt;w:abstractNumId w:val="16"/&gt;&lt;/w:num&gt;&lt;w:num w:numId="60"&gt;&lt;w:abstractNumId w:val="18"/&gt;&lt;/w:num&gt;&lt;w:num w:numId="61"&gt;&lt;w:abstractNumId w:val="28"/&gt;&lt;/w:num&gt;&lt;w:num w:numId="62"&gt;&lt;w:abstractNumId w:val="62"/&gt;&lt;/w:num&gt;&lt;w:num w:numId="63"&gt;&lt;w:abstractNumId w:val="42"/&gt;&lt;/w:num&gt;&lt;w:numIdMacAtCleanup w:val="55"/&gt;&lt;/w:numbering&gt;&lt;/pkg:xmlData&gt;&lt;/pkg:part&gt;&lt;/pkg:package&gt;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w:rsidRDefault="008E40AB"&gt;&lt;w:r&gt;&lt;w:rPr&gt;&lt;w:lang w:val="fr-FR"/&gt;&lt;/w:rPr&gt;&lt;w:fldChar w:fldCharType="begin"/&gt;&lt;/w:r&gt;&lt;w:r w:rsidRPr="00CC3F68"&gt;&lt;w:instrText xml:space="preserve"&gt; FILENAME \* MERGEFORMAT &lt;/w:instrText&gt;&lt;/w:r&gt;&lt;w:r&gt;&lt;w:rPr&gt;&lt;w:lang w:val="fr-FR"/&gt;&lt;/w:rPr&gt;&lt;w:fldChar w:fldCharType="separate"/&gt;&lt;/w:r&gt;&lt;w:r&gt;&lt;w:rPr&gt;&lt;w:noProof/&gt;&lt;/w:rPr&gt;&lt;w:t&gt;Component Template - Delivery Summary.docx&lt;/w:t&gt;&lt;/w:r&gt;&lt;w:r&gt;&lt;w:rPr&gt;&lt;w:lang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w:val="00E7155D"/&gt;&lt;w:pPr&gt;&lt;w:spacing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w:val="VisibleGuidanceChar"/&gt;&lt;w:qFormat/&gt;&lt;w:rsid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Paragraph,Bullet List,FooterText,numbered,Paragraphe de liste1,Bulletr List Paragraph,列出段落,列出段落1,List Paragraph2,List Paragraph21,Listeafsnit1,Párrafo de lista"/&gt;&lt;w:basedOn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w:val="PMO Caption"/&gt;&lt;w:basedOn w:val="Normal"/&gt;&lt;w:next w:val="Normal"/&gt;&lt;w:link w:val="CaptionChar"/&gt;&lt;w:uiPriority w:val="99"/&gt;&lt;w:unhideWhenUsed/&gt;&lt;w:qFormat/&gt;&lt;w:rsid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Char,numbered Char,Paragraphe de liste1 Char,Bulletr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w:val="14"/&gt;&lt;w:rsid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w:val="Normal"/&gt;&lt;w:link w:val="NoteChar"/&gt;&lt;w:uiPriority w:val="19"/&gt;&lt;w:qFormat/&gt;&lt;w:rsid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w:val="19"/&gt;&lt;w:qFormat/&gt;&lt;w:rsid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w:val="Normal"/&gt;&lt;w:semiHidden/&gt;&lt;w:rsid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w:val="004E4E8C"/&gt;&lt;w:pPr&gt;&lt;w:spacing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w:val="99"/&gt;&lt;w:unhideWhenUsed/&gt;&lt;w:rsid w:val="002779AA"/&gt;&lt;w:rPr&gt;&lt;w:sz w:val="16"/&gt;&lt;w:szCs w:val="16"/&gt;&lt;/w:rPr&gt;&lt;/w:style&gt;&lt;w:style w:type="paragraph" w:styleId="CommentText"&gt;&lt;w:name w:val="annotation text"/&gt;&lt;w:basedOn w:val="Normal"/&gt;&lt;w:link w:val="CommentTextChar"/&gt;&lt;w:uiPriority w:val="99"/&gt;&lt;w:unhideWhenUsed/&gt;&lt;w:rsid w:val="002779AA"/&gt;&lt;w:pPr&gt;&lt;w:spacing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w:val="002779AA"/&gt;&lt;w:rPr&gt;&lt;w:rFonts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w:val="002779AA"/&gt;&lt;w:rPr&gt;&lt;w:b/&gt;&lt;w:bCs/&gt;&lt;/w:rPr&gt;&lt;/w:style&gt;&lt;w:style w:type="character" w:customStyle="1" w:styleId="CommentSubjectChar"&gt;&lt;w:name w:val="Comment Subject Char"/&gt;&lt;w:basedOn w:val="CommentTextChar"/&gt;&lt;w:link w:val="CommentSubject"/&gt;&lt;w:uiPriority w:val="99"/&gt;&lt;w:semiHidden/&gt;&lt;w:rsid w:val="002779AA"/&gt;&lt;w:rPr&gt;&lt;w:rFonts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w:val="002779AA"/&gt;&lt;w:pPr&gt;&lt;w:spacing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w:val="002779AA"/&gt;&lt;w:rPr&gt;&lt;w:rFonts w:ascii="Segoe UI" w:eastAsiaTheme="minorEastAsia" w:hAnsi="Segoe UI" w:cs="Segoe UI"/&gt;&lt;w:sz w:val="18"/&gt;&lt;w:szCs w:val="18"/&gt;&lt;/w:rPr&gt;&lt;/w:style&gt;&lt;w:style w:type="paragraph" w:customStyle="1" w:styleId="IPDevelopmentGuidance"&gt;&lt;w:name w:val="IP Development Guidance"/&gt;&lt;w:basedOn w:val="VisibleGuidance"/&gt;&lt;w:link w:val="IPDevelopmentGuidanceChar"/&gt;&lt;w:qFormat/&gt;&lt;w:rsid w:val="00B02E5B"/&gt;&lt;w:rPr&gt;&lt;w:color w:val="00B050"/&gt;&lt;/w:rPr&gt;&lt;/w:style&gt;&lt;w:style w:type="character" w:customStyle="1" w:styleId="VisibleGuidanceChar"&gt;&lt;w:name w:val="Visible Guidance Char"/&gt;&lt;w:basedOn w:val="DefaultParagraphFont"/&gt;&lt;w:link w:val="VisibleGuidance"/&gt;&lt;w:rsid w:val="00B02E5B"/&gt;&lt;w:rPr&gt;&lt;w:rFonts w:ascii="Segoe UI" w:eastAsiaTheme="minorEastAsia" w:hAnsi="Segoe UI"/&gt;&lt;w:color w:val="FF0066"/&gt;&lt;w:shd w:val="clear" w:color="auto" w:fill="F2F2F2"/&gt;&lt;/w:rPr&gt;&lt;/w:style&gt;&lt;w:style w:type="character" w:customStyle="1" w:styleId="IPDevelopmentGuidanceChar"&gt;&lt;w:name w:val="IP Development Guidance Char"/&gt;&lt;w:basedOn w:val="VisibleGuidanceChar"/&gt;&lt;w:link w:val="IPDevelopmentGuidance"/&gt;&lt;w:rsid w:val="00B02E5B"/&gt;&lt;w:rPr&gt;&lt;w:rFonts w:ascii="Segoe UI" w:eastAsiaTheme="minorEastAsia" w:hAnsi="Segoe UI"/&gt;&lt;w:color w:val="00B050"/&gt;&lt;w:shd w:val="clear" w:color="auto" w:fill="F2F2F2"/&gt;&lt;/w:rPr&gt;&lt;/w:style&gt;&lt;w:style w:type="character" w:customStyle="1" w:styleId="CaptionChar"&gt;&lt;w:name w:val="Caption Char"/&gt;&lt;w:aliases w:val="PMO Caption Char"/&gt;&lt;w:basedOn w:val="DefaultParagraphFont"/&gt;&lt;w:link w:val="Caption"/&gt;&lt;w:uiPriority w:val="99"/&gt;&lt;w:locked/&gt;&lt;w:rsid w:val="008E6927"/&gt;&lt;w:rPr&gt;&lt;w:rFonts w:ascii="Segoe UI" w:eastAsiaTheme="minorEastAsia" w:hAnsi="Segoe UI"/&gt;&lt;w:iCs/&gt;&lt;w:color w:val="008AC8"/&gt;&lt;w:sz w:val="18"/&gt;&lt;w:szCs w:val="18"/&gt;&lt;/w:rPr&gt;&lt;/w:style&gt;&lt;w:style w:type="paragraph" w:customStyle="1" w:styleId="ConsultantGuidance"&gt;&lt;w:name w:val="Consultant Guidance"/&gt;&lt;w:basedOn w:val="Normal"/&gt;&lt;w:link w:val="ConsultantGuidanceChar"/&gt;&lt;w:rsid w:val="008E6927"/&gt;&lt;w:pPr&gt;&lt;w:shd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w:val="008E6927"/&gt;&lt;w:rPr&gt;&lt;w:rFonts w:ascii="Segoe UI" w:hAnsi="Segoe UI"/&gt;&lt;w:color w:val="FF0000"/&gt;&lt;w:sz w:val="18"/&gt;&lt;w:shd w:val="clear" w:color="auto" w:fill="F2F2F2" w:themeFill="background1" w:themeFillShade="F2"/&gt;&lt;w:lang w:val="en-AU" w:eastAsia="ja-JP"/&gt;&lt;/w:rPr&gt;&lt;/w:style&gt;&lt;w:style w:type="table" w:styleId="GridTable5Dark-Accent1"&gt;&lt;w:name w:val="Grid Table 5 Dark Accent 1"/&gt;&lt;w:basedOn w:val="TableNormal"/&gt;&lt;w:uiPriority w:val="50"/&gt;&lt;w:rsid w:val="008E6927"/&gt;&lt;w:pPr&gt;&lt;w:spacing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w:styleId="NoteChar"&gt;&lt;w:name w:val="Note Char"/&gt;&lt;w:link w:val="Note"/&gt;&lt;w:uiPriority w:val="19"/&gt;&lt;w:rsid w:val="008E6927"/&gt;&lt;w:rPr&gt;&lt;w:rFonts w:ascii="Segoe UI" w:eastAsiaTheme="minorEastAsia" w:hAnsi="Segoe UI"/&gt;&lt;w:szCs w:val="18"/&gt;&lt;/w:rPr&gt;&lt;/w:style&gt;&lt;w:style w:type="character" w:styleId="Mention"&gt;&lt;w:name w:val="Mention"/&gt;&lt;w:basedOn w:val="DefaultParagraphFont"/&gt;&lt;w:uiPriority w:val="99"/&gt;&lt;w:semiHidden/&gt;&lt;w:unhideWhenUsed/&gt;&lt;w:rsid w:val="00253FF8"/&gt;&lt;w:rPr&gt;&lt;w:color w:val="2B579A"/&gt;&lt;w:shd w:val="clear" w:color="auto" w:fill="E6E6E6"/&gt;&lt;/w:rPr&gt;&lt;/w:style&gt;&lt;w:style w:type="paragraph" w:styleId="FootnoteText"&gt;&lt;w:name w:val="footnote text"/&gt;&lt;w:basedOn w:val="Normal"/&gt;&lt;w:link w:val="FootnoteTextChar"/&gt;&lt;w:uiPriority w:val="99"/&gt;&lt;w:semiHidden/&gt;&lt;w:unhideWhenUsed/&gt;&lt;w:rsid w:val="008423FA"/&gt;&lt;w:pPr&gt;&lt;w:spacing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w:val="008423FA"/&gt;&lt;w:rPr&gt;&lt;w:rFonts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w:val="008423FA"/&gt;&lt;w:rPr&gt;&lt;w:vertAlign w:val="superscript"/&gt;&lt;/w:rPr&gt;&lt;/w:style&gt;&lt;w:style w:type="character" w:styleId="UnresolvedMention"&gt;&lt;w:name w:val="Unresolved Mention"/&gt;&lt;w:basedOn w:val="DefaultParagraphFont"/&gt;&lt;w:uiPriority w:val="99"/&gt;&lt;w:semiHidden/&gt;&lt;w:unhideWhenUsed/&gt;&lt;w:rsid w:val="00F73F80"/&gt;&lt;w:rPr&gt;&lt;w:color w:val="808080"/&gt;&lt;w:shd w:val="clear" w:color="auto" w:fill="E6E6E6"/&gt;&lt;/w:rPr&gt;&lt;/w:style&gt;&lt;w:style w:type="paragraph" w:styleId="EndnoteText"&gt;&lt;w:name w:val="endnote text"/&gt;&lt;w:basedOn w:val="Normal"/&gt;&lt;w:link w:val="EndnoteTextChar"/&gt;&lt;w:uiPriority w:val="99"/&gt;&lt;w:semiHidden/&gt;&lt;w:unhideWhenUsed/&gt;&lt;w:rsid w:val="0017545E"/&gt;&lt;w:pPr&gt;&lt;w:spacing w:before="0" w:after="0" w:line="240" w:lineRule="auto"/&gt;&lt;/w:pPr&gt;&lt;w:rPr&gt;&lt;w:sz w:val="20"/&gt;&lt;w:szCs w:val="20"/&gt;&lt;/w:rPr&gt;&lt;/w:style&gt;&lt;w:style w:type="character" w:customStyle="1" w:styleId="EndnoteTextChar"&gt;&lt;w:name w:val="Endnote Text Char"/&gt;&lt;w:basedOn w:val="DefaultParagraphFont"/&gt;&lt;w:link w:val="EndnoteText"/&gt;&lt;w:uiPriority w:val="99"/&gt;&lt;w:semiHidden/&gt;&lt;w:rsid w:val="0017545E"/&gt;&lt;w:rPr&gt;&lt;w:rFonts w:ascii="Segoe UI" w:eastAsiaTheme="minorEastAsia" w:hAnsi="Segoe UI"/&gt;&lt;w:sz w:val="20"/&gt;&lt;w:szCs w:val="20"/&gt;&lt;/w:rPr&gt;&lt;/w:style&gt;&lt;w:style w:type="character" w:styleId="EndnoteReference"&gt;&lt;w:name w:val="endnote reference"/&gt;&lt;w:basedOn w:val="DefaultParagraphFont"/&gt;&lt;w:uiPriority w:val="99"/&gt;&lt;w:semiHidden/&gt;&lt;w:unhideWhenUsed/&gt;&lt;w:rsid w:val="0017545E"/&gt;&lt;w:rPr&gt;&lt;w:vertAlign w:val="superscript"/&gt;&lt;/w:rPr&gt;&lt;/w:style&gt;&lt;w:style w:type="paragraph" w:styleId="Revision"&gt;&lt;w:name w:val="Revision"/&gt;&lt;w:hidden/&gt;&lt;w:uiPriority w:val="99"/&gt;&lt;w:semiHidden/&gt;&lt;w:rsid w:val="004C6544"/&gt;&lt;w:pPr&gt;&lt;w:spacing w:after="0" w:line="240" w:lineRule="auto"/&gt;&lt;/w:pPr&gt;&lt;w:rPr&gt;&lt;w:rFonts w:ascii="Segoe UI" w:eastAsiaTheme="minorEastAsia" w:hAnsi="Segoe UI"/&gt;&lt;/w:rPr&gt;&lt;/w:style&gt;&lt;w:style w:type="paragraph" w:customStyle="1" w:styleId="AuthorGuidance"&gt;&lt;w:name w:val="Author Guidance"/&gt;&lt;w:basedOn w:val="VisibleGuidance"/&gt;&lt;w:link w:val="AuthorGuidanceChar"/&gt;&lt;w:rsid w:val="00535C7F"/&gt;&lt;w:rPr&gt;&lt;w:color w:val="00B050"/&gt;&lt;/w:rPr&gt;&lt;/w:style&gt;&lt;w:style w:type="character" w:customStyle="1" w:styleId="AuthorGuidanceChar"&gt;&lt;w:name w:val="Author Guidance Char"/&gt;&lt;w:basedOn w:val="VisibleGuidanceChar"/&gt;&lt;w:link w:val="AuthorGuidance"/&gt;&lt;w:rsid w:val="00535C7F"/&gt;&lt;w:rPr&gt;&lt;w:rFonts w:ascii="Segoe UI" w:eastAsiaTheme="minorEastAsia" w:hAnsi="Segoe UI"/&gt;&lt;w:color w:val="00B050"/&gt;&lt;w:shd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w:val="02E2566B"/&gt;&lt;w:multiLevelType w:val="hybridMultilevel"/&gt;&lt;w:tmpl w:val="1982E504"/&gt;&lt;w:lvl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w:val="06EB0346"/&gt;&lt;w:multiLevelType w:val="hybridMultilevel"/&gt;&lt;w:tmpl w:val="85EC4F12"/&gt;&lt;w:lvl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w:val="0705682F"/&gt;&lt;w:multiLevelType w:val="hybridMultilevel"/&gt;&lt;w:tmpl w:val="37EE04A0"/&gt;&lt;w:lvl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w:val="112C79D0"/&gt;&lt;w:multiLevelType w:val="hybridMultilevel"/&gt;&lt;w:tmpl w:val="FEDAB4BC"/&gt;&lt;w:lvl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w:val="126E3D54"/&gt;&lt;w:multiLevelType w:val="hybridMultilevel"/&gt;&lt;w:tmpl w:val="1200F2D4"/&gt;&lt;w:lvl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w:val="189963A0"/&gt;&lt;w:multiLevelType w:val="hybridMultilevel"/&gt;&lt;w:tmpl w:val="7CBE1276"/&gt;&lt;w:lvl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w:val="194A6B97"/&gt;&lt;w:multiLevelType w:val="hybridMultilevel"/&gt;&lt;w:tmpl w:val="A30CB570"/&gt;&lt;w:lvl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w:val="19F22177"/&gt;&lt;w:multiLevelType w:val="hybridMultilevel"/&gt;&lt;w:tmpl w:val="338252AE"/&gt;&lt;w:lvl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w:val="1CA64B90"/&gt;&lt;w:multiLevelType w:val="hybridMultilevel"/&gt;&lt;w:tmpl w:val="4CD4C468"/&gt;&lt;w:lvl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w:val="1F2F09B0"/&gt;&lt;w:multiLevelType w:val="hybridMultilevel"/&gt;&lt;w:tmpl w:val="BE4AAE34"/&gt;&lt;w:lvl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w:val="217D7BFC"/&gt;&lt;w:multiLevelType w:val="hybridMultilevel"/&gt;&lt;w:tmpl w:val="76DAF508"/&gt;&lt;w:lvl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w:val="22717EEC"/&gt;&lt;w:multiLevelType w:val="hybridMultilevel"/&gt;&lt;w:tmpl w:val="CA5221E4"/&gt;&lt;w:lvl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w:val="22CA68C3"/&gt;&lt;w:multiLevelType w:val="hybridMultilevel"/&gt;&lt;w:tmpl w:val="AD7CE068"/&gt;&lt;w:lvl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w:val="273F5BDA"/&gt;&lt;w:multiLevelType w:val="multilevel"/&gt;&lt;w:tmpl w:val="9228A626"/&gt;&lt;w:numStyleLink w:val="Checklist"/&gt;&lt;/w:abstractNum&gt;&lt;w:abstractNum w:abstractNumId="26" w15:restartNumberingAfterBreak="0"&gt;&lt;w:nsid w:val="277F5B76"/&gt;&lt;w:multiLevelType w:val="hybridMultilevel"/&gt;&lt;w:tmpl w:val="008AF086"/&gt;&lt;w:lvl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w:val="2AD86A19"/&gt;&lt;w:multiLevelType w:val="hybridMultilevel"/&gt;&lt;w:tmpl w:val="2F2064F6"/&gt;&lt;w:lvl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w:val="2D403558"/&gt;&lt;w:multiLevelType w:val="hybridMultilevel"/&gt;&lt;w:tmpl w:val="D46A654E"/&gt;&lt;w:lvl w:ilvl="0" w:tplc="04090001"&gt;&lt;w:start w:val="1"/&gt;&lt;w:numFmt w:val="bullet"/&gt;&lt;w:lvlText w:val=""/&gt;&lt;w:lvlJc w:val="left"/&gt;&lt;w:pPr&gt;&lt;w:ind w:left="780" w:hanging="360"/&gt;&lt;/w:pPr&gt;&lt;w:rPr&gt;&lt;w:rFonts w:ascii="Symbol" w:hAnsi="Symbol" w:hint="default"/&gt;&lt;/w:rPr&gt;&lt;/w:lvl&gt;&lt;w:lvl w:ilvl="1" w:tplc="04090003" w:tentative="1"&gt;&lt;w:start w:val="1"/&gt;&lt;w:numFmt w:val="bullet"/&gt;&lt;w:lvlText w:val="o"/&gt;&lt;w:lvlJc w:val="left"/&gt;&lt;w:pPr&gt;&lt;w:ind w:left="1500" w:hanging="360"/&gt;&lt;/w:pPr&gt;&lt;w:rPr&gt;&lt;w:rFonts w:ascii="Courier New" w:hAnsi="Courier New" w:cs="Courier New" w:hint="default"/&gt;&lt;/w:rPr&gt;&lt;/w:lvl&gt;&lt;w:lvl w:ilvl="2" w:tplc="04090005" w:tentative="1"&gt;&lt;w:start w:val="1"/&gt;&lt;w:numFmt w:val="bullet"/&gt;&lt;w:lvlText w:val=""/&gt;&lt;w:lvlJc w:val="left"/&gt;&lt;w:pPr&gt;&lt;w:ind w:left="2220" w:hanging="360"/&gt;&lt;/w:pPr&gt;&lt;w:rPr&gt;&lt;w:rFonts w:ascii="Wingdings" w:hAnsi="Wingdings" w:hint="default"/&gt;&lt;/w:rPr&gt;&lt;/w:lvl&gt;&lt;w:lvl w:ilvl="3" w:tplc="04090001" w:tentative="1"&gt;&lt;w:start w:val="1"/&gt;&lt;w:numFmt w:val="bullet"/&gt;&lt;w:lvlText w:val=""/&gt;&lt;w:lvlJc w:val="left"/&gt;&lt;w:pPr&gt;&lt;w:ind w:left="2940" w:hanging="360"/&gt;&lt;/w:pPr&gt;&lt;w:rPr&gt;&lt;w:rFonts w:ascii="Symbol" w:hAnsi="Symbol" w:hint="default"/&gt;&lt;/w:rPr&gt;&lt;/w:lvl&gt;&lt;w:lvl w:ilvl="4" w:tplc="04090003" w:tentative="1"&gt;&lt;w:start w:val="1"/&gt;&lt;w:numFmt w:val="bullet"/&gt;&lt;w:lvlText w:val="o"/&gt;&lt;w:lvlJc w:val="left"/&gt;&lt;w:pPr&gt;&lt;w:ind w:left="3660" w:hanging="360"/&gt;&lt;/w:pPr&gt;&lt;w:rPr&gt;&lt;w:rFonts w:ascii="Courier New" w:hAnsi="Courier New" w:cs="Courier New" w:hint="default"/&gt;&lt;/w:rPr&gt;&lt;/w:lvl&gt;&lt;w:lvl w:ilvl="5" w:tplc="04090005" w:tentative="1"&gt;&lt;w:start w:val="1"/&gt;&lt;w:numFmt w:val="bullet"/&gt;&lt;w:lvlText w:val=""/&gt;&lt;w:lvlJc w:val="left"/&gt;&lt;w:pPr&gt;&lt;w:ind w:left="4380" w:hanging="360"/&gt;&lt;/w:pPr&gt;&lt;w:rPr&gt;&lt;w:rFonts w:ascii="Wingdings" w:hAnsi="Wingdings" w:hint="default"/&gt;&lt;/w:rPr&gt;&lt;/w:lvl&gt;&lt;w:lvl w:ilvl="6" w:tplc="04090001" w:tentative="1"&gt;&lt;w:start w:val="1"/&gt;&lt;w:numFmt w:val="bullet"/&gt;&lt;w:lvlText w:val=""/&gt;&lt;w:lvlJc w:val="left"/&gt;&lt;w:pPr&gt;&lt;w:ind w:left="5100" w:hanging="360"/&gt;&lt;/w:pPr&gt;&lt;w:rPr&gt;&lt;w:rFonts w:ascii="Symbol" w:hAnsi="Symbol" w:hint="default"/&gt;&lt;/w:rPr&gt;&lt;/w:lvl&gt;&lt;w:lvl w:ilvl="7" w:tplc="04090003" w:tentative="1"&gt;&lt;w:start w:val="1"/&gt;&lt;w:numFmt w:val="bullet"/&gt;&lt;w:lvlText w:val="o"/&gt;&lt;w:lvlJc w:val="left"/&gt;&lt;w:pPr&gt;&lt;w:ind w:left="5820" w:hanging="360"/&gt;&lt;/w:pPr&gt;&lt;w:rPr&gt;&lt;w:rFonts w:ascii="Courier New" w:hAnsi="Courier New" w:cs="Courier New" w:hint="default"/&gt;&lt;/w:rPr&gt;&lt;/w:lvl&gt;&lt;w:lvl w:ilvl="8" w:tplc="04090005" w:tentative="1"&gt;&lt;w:start w:val="1"/&gt;&lt;w:numFmt w:val="bullet"/&gt;&lt;w:lvlText w:val=""/&gt;&lt;w:lvlJc w:val="left"/&gt;&lt;w:pPr&gt;&lt;w:ind w:left="6540" w:hanging="360"/&gt;&lt;/w:pPr&gt;&lt;w:rPr&gt;&lt;w:rFonts w:ascii="Wingdings" w:hAnsi="Wingdings" w:hint="default"/&gt;&lt;/w:rPr&gt;&lt;/w:lvl&gt;&lt;/w:abstractNum&gt;&lt;w:abstractNum w:abstractNumId="29" w15:restartNumberingAfterBreak="0"&gt;&lt;w:nsid w:val="2DB24D4C"/&gt;&lt;w:multiLevelType w:val="hybridMultilevel"/&gt;&lt;w:tmpl w:val="6F44FA10"/&gt;&lt;w:lvl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w:val="2FC25CDB"/&gt;&lt;w:multiLevelType w:val="hybridMultilevel"/&gt;&lt;w:tmpl w:val="29E6ADE4"/&gt;&lt;w:lvl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w:val="308B1370"/&gt;&lt;w:multiLevelType w:val="hybridMultilevel"/&gt;&lt;w:tmpl w:val="E0BC25FA"/&gt;&lt;w:lvl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w:val="325E036A"/&gt;&lt;w:multiLevelType w:val="hybridMultilevel"/&gt;&lt;w:tmpl w:val="384C13D0"/&gt;&lt;w:lvl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w:val="343A404E"/&gt;&lt;w:multiLevelType w:val="hybridMultilevel"/&gt;&lt;w:tmpl w:val="6C9CF9C2"/&gt;&lt;w:lvl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w:val="36523024"/&gt;&lt;w:multiLevelType w:val="hybridMultilevel"/&gt;&lt;w:tmpl w:val="FEF48D96"/&gt;&lt;w:lvl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w:val="3731081F"/&gt;&lt;w:multiLevelType w:val="hybridMultilevel"/&gt;&lt;w:tmpl w:val="927E6036"/&gt;&lt;w:lvl w:ilvl="0" w:tplc="0409000F"&gt;&lt;w:start w:val="1"/&gt;&lt;w:numFmt w:val="decimal"/&gt;&lt;w:lvlText w:val="%1."/&gt;&lt;w:lvlJc w:val="left"/&gt;&lt;w:pPr&gt;&lt;w:ind w:left="720" w:hanging="360"/&gt;&lt;/w:pPr&gt;&lt;w:rPr&gt;&lt;w:rFonts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w:val="38ED1306"/&gt;&lt;w:multiLevelType w:val="hybridMultilevel"/&gt;&lt;w:tmpl w:val="F744AAEA"/&gt;&lt;w:lvl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w:val="3C996FE3"/&gt;&lt;w:multiLevelType w:val="hybridMultilevel"/&gt;&lt;w:tmpl w:val="69AEA6A8"/&gt;&lt;w:lvl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w:val="3DD60B2B"/&gt;&lt;w:multiLevelType w:val="hybridMultilevel"/&gt;&lt;w:tmpl w:val="D45A00B8"/&gt;&lt;w:lvl w:ilvl="0" w:tplc="AFD4F7E6"&gt;&lt;w:numFmt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w:abstractNumId="41"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w:abstractNumId="43" w15:restartNumberingAfterBreak="0"&gt;&lt;w:nsid w:val="483438CC"/&gt;&lt;w:multiLevelType w:val="hybridMultilevel"/&gt;&lt;w:tmpl w:val="33EAE3C8"/&gt;&lt;w:lvl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w:val="491E43C0"/&gt;&lt;w:multiLevelType w:val="hybridMultilevel"/&gt;&lt;w:tmpl w:val="BD2EFE8E"/&gt;&lt;w:lvl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w:val="49B73B57"/&gt;&lt;w:multiLevelType w:val="hybridMultilevel"/&gt;&lt;w:tmpl w:val="603A1266"/&gt;&lt;w:lvl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w:val="4A821F3D"/&gt;&lt;w:multiLevelType w:val="hybridMultilevel"/&gt;&lt;w:tmpl w:val="3F3A00D8"/&gt;&lt;w:lvl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w:val="56AA6D52"/&gt;&lt;w:multiLevelType w:val="hybridMultilevel"/&gt;&lt;w:tmpl w:val="7FCAE644"/&gt;&lt;w:lvl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w:val="59457738"/&gt;&lt;w:multiLevelType w:val="hybridMultilevel"/&gt;&lt;w:tmpl w:val="D136A462"/&gt;&lt;w:lvl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w:val="5C043ECC"/&gt;&lt;w:multiLevelType w:val="multilevel"/&gt;&lt;w:tmpl w:val="B1C0B846"/&gt;&lt;w:numStyleLink w:val="Style1"/&gt;&lt;/w:abstractNum&gt;&lt;w:abstractNum w:abstractNumId="50" w15:restartNumberingAfterBreak="0"&gt;&lt;w:nsid w:val="5D8A2F24"/&gt;&lt;w:multiLevelType w:val="hybridMultilevel"/&gt;&lt;w:tmpl w:val="8B34B2E8"/&gt;&lt;w:lvl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w:abstractNumId="51" w15:restartNumberingAfterBreak="0"&gt;&lt;w:nsid w:val="5E3C7FDA"/&gt;&lt;w:multiLevelType w:val="hybridMultilevel"/&gt;&lt;w:tmpl w:val="479C7D62"/&gt;&lt;w:lvl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w:val="607E10A6"/&gt;&lt;w:multiLevelType w:val="hybridMultilevel"/&gt;&lt;w:tmpl w:val="CA9EB212"/&gt;&lt;w:lvl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w:val="60DF2566"/&gt;&lt;w:multiLevelType w:val="hybridMultilevel"/&gt;&lt;w:tmpl w:val="78AA9908"/&gt;&lt;w:lvl w:ilvl="0" w:tplc="AC9E93B2"&gt;&lt;w:numFmt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w:abstractNumId="55" w15:restartNumberingAfterBreak="0"&gt;&lt;w:nsid w:val="6B322875"/&gt;&lt;w:multiLevelType w:val="hybridMultilevel"/&gt;&lt;w:tmpl w:val="AC32A5C2"/&gt;&lt;w:lvl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w:abstractNumId="57" w15:restartNumberingAfterBreak="0"&gt;&lt;w:nsid w:val="71A0612C"/&gt;&lt;w:multiLevelType w:val="hybridMultilevel"/&gt;&lt;w:tmpl w:val="348C3854"/&gt;&lt;w:lvl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w:abstractNumId="58" w15:restartNumberingAfterBreak="0"&gt;&lt;w:nsid w:val="78720E03"/&gt;&lt;w:multiLevelType w:val="hybridMultilevel"/&gt;&lt;w:tmpl w:val="8390A724"/&gt;&lt;w:lvl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w:val="7B887551"/&gt;&lt;w:multiLevelType w:val="hybridMultilevel"/&gt;&lt;w:tmpl w:val="FAFA019E"/&gt;&lt;w:lvl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w:val="7D947057"/&gt;&lt;w:multiLevelType w:val="hybridMultilevel"/&gt;&lt;w:tmpl w:val="1DDE56F8"/&gt;&lt;w:lvl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w:abstractNumId="61" w15:restartNumberingAfterBreak="0"&gt;&lt;w:nsid w:val="7F1B7266"/&gt;&lt;w:multiLevelType w:val="hybridMultilevel"/&gt;&lt;w:tmpl w:val="E3F4C39E"/&gt;&lt;w:lvl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w:val="15"/&gt;&lt;/w:num&gt;&lt;w:num w:numId="2"&gt;&lt;w:abstractNumId w:val="42"/&gt;&lt;/w:num&gt;&lt;w:num w:numId="3"&gt;&lt;w:abstractNumId w:val="56"/&gt;&lt;/w:num&gt;&lt;w:num w:numId="4"&gt;&lt;w:abstractNumId w:val="49"/&gt;&lt;/w:num&gt;&lt;w:num w:numId="5"&gt;&lt;w:abstractNumId w:val="40"/&gt;&lt;/w:num&gt;&lt;w:num w:numId="6"&gt;&lt;w:abstractNumId w:val="54"/&gt;&lt;/w:num&gt;&lt;w:num w:numId="7"&gt;&lt;w:abstractNumId w:val="33"/&gt;&lt;/w:num&gt;&lt;w:num w:numId="8"&gt;&lt;w:abstractNumId w:val="25"/&gt;&lt;/w:num&gt;&lt;w:num w:numId="9"&gt;&lt;w:abstractNumId w:val="12"/&gt;&lt;/w:num&gt;&lt;w:num w:numId="10"&gt;&lt;w:abstractNumId w:val="11"/&gt;&lt;/w:num&gt;&lt;w:num w:numId="11"&gt;&lt;w:abstractNumId w:val="41"/&gt;&lt;/w:num&gt;&lt;w:num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w:val="39"/&gt;&lt;/w:num&gt;&lt;w:num w:numId="22"&gt;&lt;w:abstractNumId w:val="52"/&gt;&lt;/w:num&gt;&lt;w:num w:numId="23"&gt;&lt;w:abstractNumId w:val="50"/&gt;&lt;/w:num&gt;&lt;w:num w:numId="24"&gt;&lt;w:abstractNumId w:val="48"/&gt;&lt;/w:num&gt;&lt;w:num w:numId="25"&gt;&lt;w:abstractNumId w:val="45"/&gt;&lt;/w:num&gt;&lt;w:num w:numId="26"&gt;&lt;w:abstractNumId w:val="57"/&gt;&lt;/w:num&gt;&lt;w:num w:numId="27"&gt;&lt;w:abstractNumId w:val="31"/&gt;&lt;/w:num&gt;&lt;w:num w:numId="28"&gt;&lt;w:abstractNumId w:val="37"/&gt;&lt;/w:num&gt;&lt;w:num w:numId="29"&gt;&lt;w:abstractNumId w:val="9"/&gt;&lt;/w:num&gt;&lt;w:num w:numId="30"&gt;&lt;w:abstractNumId w:val="58"/&gt;&lt;/w:num&gt;&lt;w:num w:numId="31"&gt;&lt;w:abstractNumId w:val="34"/&gt;&lt;/w:num&gt;&lt;w:num w:numId="32"&gt;&lt;w:abstractNumId w:val="27"/&gt;&lt;/w:num&gt;&lt;w:num w:numId="33"&gt;&lt;w:abstractNumId w:val="30"/&gt;&lt;/w:num&gt;&lt;w:num w:numId="34"&gt;&lt;w:abstractNumId w:val="20"/&gt;&lt;/w:num&gt;&lt;w:num w:numId="35"&gt;&lt;w:abstractNumId w:val="23"/&gt;&lt;/w:num&gt;&lt;w:num w:numId="36"&gt;&lt;w:abstractNumId w:val="46"/&gt;&lt;/w:num&gt;&lt;w:num w:numId="37"&gt;&lt;w:abstractNumId w:val="32"/&gt;&lt;/w:num&gt;&lt;w:num w:numId="38"&gt;&lt;w:abstractNumId w:val="10"/&gt;&lt;/w:num&gt;&lt;w:num w:numId="39"&gt;&lt;w:abstractNumId w:val="26"/&gt;&lt;/w:num&gt;&lt;w:num w:numId="40"&gt;&lt;w:abstractNumId w:val="43"/&gt;&lt;/w:num&gt;&lt;w:num w:numId="41"&gt;&lt;w:abstractNumId w:val="60"/&gt;&lt;/w:num&gt;&lt;w:num w:numId="42"&gt;&lt;w:abstractNumId w:val="21"/&gt;&lt;/w:num&gt;&lt;w:num w:numId="43"&gt;&lt;w:abstractNumId w:val="19"/&gt;&lt;/w:num&gt;&lt;w:num w:numId="44"&gt;&lt;w:abstractNumId w:val="55"/&gt;&lt;/w:num&gt;&lt;w:num w:numId="45"&gt;&lt;w:abstractNumId w:val="35"/&gt;&lt;/w:num&gt;&lt;w:num w:numId="46"&gt;&lt;w:abstractNumId w:val="8"/&gt;&lt;/w:num&gt;&lt;w:num w:numId="47"&gt;&lt;w:abstractNumId w:val="59"/&gt;&lt;/w:num&gt;&lt;w:num w:numId="48"&gt;&lt;w:abstractNumId w:val="51"/&gt;&lt;/w:num&gt;&lt;w:num w:numId="49"&gt;&lt;w:abstractNumId w:val="44"/&gt;&lt;/w:num&gt;&lt;w:num w:numId="50"&gt;&lt;w:abstractNumId w:val="38"/&gt;&lt;/w:num&gt;&lt;w:num w:numId="51"&gt;&lt;w:abstractNumId w:val="47"/&gt;&lt;/w:num&gt;&lt;w:num w:numId="52"&gt;&lt;w:abstractNumId w:val="53"/&gt;&lt;/w:num&gt;&lt;w:num w:numId="53"&gt;&lt;w:abstractNumId w:val="29"/&gt;&lt;/w:num&gt;&lt;w:num w:numId="54"&gt;&lt;w:abstractNumId w:val="14"/&gt;&lt;/w:num&gt;&lt;w:num w:numId="55"&gt;&lt;w:abstractNumId w:val="36"/&gt;&lt;/w:num&gt;&lt;w:num w:numId="56"&gt;&lt;w:abstractNumId w:val="13"/&gt;&lt;/w:num&gt;&lt;w:num w:numId="57"&gt;&lt;w:abstractNumId w:val="17"/&gt;&lt;/w:num&gt;&lt;w:num w:numId="58"&gt;&lt;w:abstractNumId w:val="22"/&gt;&lt;/w:num&gt;&lt;w:num w:numId="59"&gt;&lt;w:abstractNumId w:val="16"/&gt;&lt;/w:num&gt;&lt;w:num w:numId="60"&gt;&lt;w:abstractNumId w:val="18"/&gt;&lt;/w:num&gt;&lt;w:num w:numId="61"&gt;&lt;w:abstractNumId w:val="28"/&gt;&lt;/w:num&gt;&lt;w:num w:numId="62"&gt;&lt;w:abstractNumId w:val="61"/&gt;&lt;/w:num&gt;&lt;w:numIdMacAtCleanup w:val="55"/&gt;&lt;/w:numbering&gt;&lt;/pkg:xmlData&gt;&lt;/pkg:part&gt;&lt;/pkg:package&gt;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w:rsidRDefault="00EB2E10"&gt;&lt;w:r&gt;&lt;w:rPr&gt;&lt;w:noProof/&gt;&lt;w:lang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w:rsidR="006475D0"&gt;&lt;w:rPr&gt;&lt;w:noProof/&gt;&lt;/w:rPr&gt;&lt;w:t&gt;1809&lt;/w:t&gt;&lt;/w:r&gt;&lt;w:r&gt;&lt;w:rPr&gt;&lt;w:noProof/&gt;&lt;w:lang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w:val="00E7155D"/&gt;&lt;w:pPr&gt;&lt;w:spacing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w:val="VisibleGuidanceChar"/&gt;&lt;w:qFormat/&gt;&lt;w:rsid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Paragraph,Bullet List,FooterText,numbered,Paragraphe de liste1,Bulletr List Paragraph,列出段落,列出段落1,List Paragraph2,List Paragraph21,Listeafsnit1,Párrafo de lista"/&gt;&lt;w:basedOn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w:val="PMO Caption"/&gt;&lt;w:basedOn w:val="Normal"/&gt;&lt;w:next w:val="Normal"/&gt;&lt;w:link w:val="CaptionChar"/&gt;&lt;w:uiPriority w:val="99"/&gt;&lt;w:unhideWhenUsed/&gt;&lt;w:qFormat/&gt;&lt;w:rsid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Char,numbered Char,Paragraphe de liste1 Char,Bulletr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w:val="14"/&gt;&lt;w:qFormat/&gt;&lt;w:rsid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w:val="14"/&gt;&lt;w:rsid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w:val="Normal"/&gt;&lt;w:link w:val="NoteChar"/&gt;&lt;w:uiPriority w:val="19"/&gt;&lt;w:qFormat/&gt;&lt;w:rsid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w:val="19"/&gt;&lt;w:qFormat/&gt;&lt;w:rsid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w:val="Normal"/&gt;&lt;w:semiHidden/&gt;&lt;w:rsid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w:val="004E4E8C"/&gt;&lt;w:pPr&gt;&lt;w:spacing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w:val="99"/&gt;&lt;w:unhideWhenUsed/&gt;&lt;w:rsid w:val="002779AA"/&gt;&lt;w:rPr&gt;&lt;w:sz w:val="16"/&gt;&lt;w:szCs w:val="16"/&gt;&lt;/w:rPr&gt;&lt;/w:style&gt;&lt;w:style w:type="paragraph" w:styleId="CommentText"&gt;&lt;w:name w:val="annotation text"/&gt;&lt;w:basedOn w:val="Normal"/&gt;&lt;w:link w:val="CommentTextChar"/&gt;&lt;w:uiPriority w:val="99"/&gt;&lt;w:unhideWhenUsed/&gt;&lt;w:rsid w:val="002779AA"/&gt;&lt;w:pPr&gt;&lt;w:spacing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w:val="002779AA"/&gt;&lt;w:rPr&gt;&lt;w:rFonts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w:val="002779AA"/&gt;&lt;w:rPr&gt;&lt;w:b/&gt;&lt;w:bCs/&gt;&lt;/w:rPr&gt;&lt;/w:style&gt;&lt;w:style w:type="character" w:customStyle="1" w:styleId="CommentSubjectChar"&gt;&lt;w:name w:val="Comment Subject Char"/&gt;&lt;w:basedOn w:val="CommentTextChar"/&gt;&lt;w:link w:val="CommentSubject"/&gt;&lt;w:uiPriority w:val="99"/&gt;&lt;w:semiHidden/&gt;&lt;w:rsid w:val="002779AA"/&gt;&lt;w:rPr&gt;&lt;w:rFonts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w:val="002779AA"/&gt;&lt;w:pPr&gt;&lt;w:spacing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w:val="002779AA"/&gt;&lt;w:rPr&gt;&lt;w:rFonts w:ascii="Segoe UI" w:eastAsiaTheme="minorEastAsia" w:hAnsi="Segoe UI" w:cs="Segoe UI"/&gt;&lt;w:sz w:val="18"/&gt;&lt;w:szCs w:val="18"/&gt;&lt;/w:rPr&gt;&lt;/w:style&gt;&lt;w:style w:type="paragraph" w:customStyle="1" w:styleId="IPDevelopmentGuidance"&gt;&lt;w:name w:val="IP Development Guidance"/&gt;&lt;w:basedOn w:val="VisibleGuidance"/&gt;&lt;w:link w:val="IPDevelopmentGuidanceChar"/&gt;&lt;w:qFormat/&gt;&lt;w:rsid w:val="00B02E5B"/&gt;&lt;w:rPr&gt;&lt;w:color w:val="00B050"/&gt;&lt;/w:rPr&gt;&lt;/w:style&gt;&lt;w:style w:type="character" w:customStyle="1" w:styleId="VisibleGuidanceChar"&gt;&lt;w:name w:val="Visible Guidance Char"/&gt;&lt;w:basedOn w:val="DefaultParagraphFont"/&gt;&lt;w:link w:val="VisibleGuidance"/&gt;&lt;w:rsid w:val="00B02E5B"/&gt;&lt;w:rPr&gt;&lt;w:rFonts w:ascii="Segoe UI" w:eastAsiaTheme="minorEastAsia" w:hAnsi="Segoe UI"/&gt;&lt;w:color w:val="FF0066"/&gt;&lt;w:shd w:val="clear" w:color="auto" w:fill="F2F2F2"/&gt;&lt;/w:rPr&gt;&lt;/w:style&gt;&lt;w:style w:type="character" w:customStyle="1" w:styleId="IPDevelopmentGuidanceChar"&gt;&lt;w:name w:val="IP Development Guidance Char"/&gt;&lt;w:basedOn w:val="VisibleGuidanceChar"/&gt;&lt;w:link w:val="IPDevelopmentGuidance"/&gt;&lt;w:rsid w:val="00B02E5B"/&gt;&lt;w:rPr&gt;&lt;w:rFonts w:ascii="Segoe UI" w:eastAsiaTheme="minorEastAsia" w:hAnsi="Segoe UI"/&gt;&lt;w:color w:val="00B050"/&gt;&lt;w:shd w:val="clear" w:color="auto" w:fill="F2F2F2"/&gt;&lt;/w:rPr&gt;&lt;/w:style&gt;&lt;w:style w:type="character" w:customStyle="1" w:styleId="CaptionChar"&gt;&lt;w:name w:val="Caption Char"/&gt;&lt;w:aliases w:val="PMO Caption Char"/&gt;&lt;w:basedOn w:val="DefaultParagraphFont"/&gt;&lt;w:link w:val="Caption"/&gt;&lt;w:uiPriority w:val="99"/&gt;&lt;w:locked/&gt;&lt;w:rsid w:val="008E6927"/&gt;&lt;w:rPr&gt;&lt;w:rFonts w:ascii="Segoe UI" w:eastAsiaTheme="minorEastAsia" w:hAnsi="Segoe UI"/&gt;&lt;w:iCs/&gt;&lt;w:color w:val="008AC8"/&gt;&lt;w:sz w:val="18"/&gt;&lt;w:szCs w:val="18"/&gt;&lt;/w:rPr&gt;&lt;/w:style&gt;&lt;w:style w:type="paragraph" w:customStyle="1" w:styleId="ConsultantGuidance"&gt;&lt;w:name w:val="Consultant Guidance"/&gt;&lt;w:basedOn w:val="Normal"/&gt;&lt;w:link w:val="ConsultantGuidanceChar"/&gt;&lt;w:rsid w:val="008E6927"/&gt;&lt;w:pPr&gt;&lt;w:shd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w:val="008E6927"/&gt;&lt;w:rPr&gt;&lt;w:rFonts w:ascii="Segoe UI" w:hAnsi="Segoe UI"/&gt;&lt;w:color w:val="FF0000"/&gt;&lt;w:sz w:val="18"/&gt;&lt;w:shd w:val="clear" w:color="auto" w:fill="F2F2F2" w:themeFill="background1" w:themeFillShade="F2"/&gt;&lt;w:lang w:val="en-AU" w:eastAsia="ja-JP"/&gt;&lt;/w:rPr&gt;&lt;/w:style&gt;&lt;w:style w:type="table" w:styleId="GridTable5Dark-Accent1"&gt;&lt;w:name w:val="Grid Table 5 Dark Accent 1"/&gt;&lt;w:basedOn w:val="TableNormal"/&gt;&lt;w:uiPriority w:val="50"/&gt;&lt;w:rsid w:val="008E6927"/&gt;&lt;w:pPr&gt;&lt;w:spacing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w:styleId="NoteChar"&gt;&lt;w:name w:val="Note Char"/&gt;&lt;w:link w:val="Note"/&gt;&lt;w:uiPriority w:val="19"/&gt;&lt;w:rsid w:val="008E6927"/&gt;&lt;w:rPr&gt;&lt;w:rFonts w:ascii="Segoe UI" w:eastAsiaTheme="minorEastAsia" w:hAnsi="Segoe UI"/&gt;&lt;w:szCs w:val="18"/&gt;&lt;/w:rPr&gt;&lt;/w:style&gt;&lt;w:style w:type="character" w:styleId="Mention"&gt;&lt;w:name w:val="Mention"/&gt;&lt;w:basedOn w:val="DefaultParagraphFont"/&gt;&lt;w:uiPriority w:val="99"/&gt;&lt;w:semiHidden/&gt;&lt;w:unhideWhenUsed/&gt;&lt;w:rsid w:val="00253FF8"/&gt;&lt;w:rPr&gt;&lt;w:color w:val="2B579A"/&gt;&lt;w:shd w:val="clear" w:color="auto" w:fill="E6E6E6"/&gt;&lt;/w:rPr&gt;&lt;/w:style&gt;&lt;w:style w:type="paragraph" w:styleId="FootnoteText"&gt;&lt;w:name w:val="footnote text"/&gt;&lt;w:basedOn w:val="Normal"/&gt;&lt;w:link w:val="FootnoteTextChar"/&gt;&lt;w:uiPriority w:val="99"/&gt;&lt;w:semiHidden/&gt;&lt;w:unhideWhenUsed/&gt;&lt;w:rsid w:val="008423FA"/&gt;&lt;w:pPr&gt;&lt;w:spacing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w:val="008423FA"/&gt;&lt;w:rPr&gt;&lt;w:rFonts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w:val="008423FA"/&gt;&lt;w:rPr&gt;&lt;w:vertAlign w:val="superscript"/&gt;&lt;/w:rPr&gt;&lt;/w:style&gt;&lt;w:style w:type="character" w:styleId="UnresolvedMention"&gt;&lt;w:name w:val="Unresolved Mention"/&gt;&lt;w:basedOn w:val="DefaultParagraphFont"/&gt;&lt;w:uiPriority w:val="99"/&gt;&lt;w:semiHidden/&gt;&lt;w:unhideWhenUsed/&gt;&lt;w:rsid w:val="00F73F80"/&gt;&lt;w:rPr&gt;&lt;w:color w:val="808080"/&gt;&lt;w:shd w:val="clear" w:color="auto" w:fill="E6E6E6"/&gt;&lt;/w:rPr&gt;&lt;/w:style&gt;&lt;w:style w:type="paragraph" w:styleId="EndnoteText"&gt;&lt;w:name w:val="endnote text"/&gt;&lt;w:basedOn w:val="Normal"/&gt;&lt;w:link w:val="EndnoteTextChar"/&gt;&lt;w:uiPriority w:val="99"/&gt;&lt;w:semiHidden/&gt;&lt;w:unhideWhenUsed/&gt;&lt;w:rsid w:val="0017545E"/&gt;&lt;w:pPr&gt;&lt;w:spacing w:before="0" w:after="0" w:line="240" w:lineRule="auto"/&gt;&lt;/w:pPr&gt;&lt;w:rPr&gt;&lt;w:sz w:val="20"/&gt;&lt;w:szCs w:val="20"/&gt;&lt;/w:rPr&gt;&lt;/w:style&gt;&lt;w:style w:type="character" w:customStyle="1" w:styleId="EndnoteTextChar"&gt;&lt;w:name w:val="Endnote Text Char"/&gt;&lt;w:basedOn w:val="DefaultParagraphFont"/&gt;&lt;w:link w:val="EndnoteText"/&gt;&lt;w:uiPriority w:val="99"/&gt;&lt;w:semiHidden/&gt;&lt;w:rsid w:val="0017545E"/&gt;&lt;w:rPr&gt;&lt;w:rFonts w:ascii="Segoe UI" w:eastAsiaTheme="minorEastAsia" w:hAnsi="Segoe UI"/&gt;&lt;w:sz w:val="20"/&gt;&lt;w:szCs w:val="20"/&gt;&lt;/w:rPr&gt;&lt;/w:style&gt;&lt;w:style w:type="character" w:styleId="EndnoteReference"&gt;&lt;w:name w:val="endnote reference"/&gt;&lt;w:basedOn w:val="DefaultParagraphFont"/&gt;&lt;w:uiPriority w:val="99"/&gt;&lt;w:semiHidden/&gt;&lt;w:unhideWhenUsed/&gt;&lt;w:rsid w:val="0017545E"/&gt;&lt;w:rPr&gt;&lt;w:vertAlign w:val="superscript"/&gt;&lt;/w:rPr&gt;&lt;/w:style&gt;&lt;w:style w:type="paragraph" w:styleId="Revision"&gt;&lt;w:name w:val="Revision"/&gt;&lt;w:hidden/&gt;&lt;w:uiPriority w:val="99"/&gt;&lt;w:semiHidden/&gt;&lt;w:rsid w:val="004C6544"/&gt;&lt;w:pPr&gt;&lt;w:spacing w:after="0" w:line="240" w:lineRule="auto"/&gt;&lt;/w:pPr&gt;&lt;w:rPr&gt;&lt;w:rFonts w:ascii="Segoe UI" w:eastAsiaTheme="minorEastAsia" w:hAnsi="Segoe UI"/&gt;&lt;/w:rPr&gt;&lt;/w:style&gt;&lt;w:style w:type="paragraph" w:customStyle="1" w:styleId="AuthorGuidance"&gt;&lt;w:name w:val="Author Guidance"/&gt;&lt;w:basedOn w:val="VisibleGuidance"/&gt;&lt;w:link w:val="AuthorGuidanceChar"/&gt;&lt;w:rsid w:val="00535C7F"/&gt;&lt;w:rPr&gt;&lt;w:color w:val="00B050"/&gt;&lt;/w:rPr&gt;&lt;/w:style&gt;&lt;w:style w:type="character" w:customStyle="1" w:styleId="AuthorGuidanceChar"&gt;&lt;w:name w:val="Author Guidance Char"/&gt;&lt;w:basedOn w:val="VisibleGuidanceChar"/&gt;&lt;w:link w:val="AuthorGuidance"/&gt;&lt;w:rsid w:val="00535C7F"/&gt;&lt;w:rPr&gt;&lt;w:rFonts w:ascii="Segoe UI" w:eastAsiaTheme="minorEastAsia" w:hAnsi="Segoe UI"/&gt;&lt;w:color w:val="00B050"/&gt;&lt;w:shd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w:val="02E2566B"/&gt;&lt;w:multiLevelType w:val="hybridMultilevel"/&gt;&lt;w:tmpl w:val="1982E504"/&gt;&lt;w:lvl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w:val="06EB0346"/&gt;&lt;w:multiLevelType w:val="hybridMultilevel"/&gt;&lt;w:tmpl w:val="85EC4F12"/&gt;&lt;w:lvl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w:val="0705682F"/&gt;&lt;w:multiLevelType w:val="hybridMultilevel"/&gt;&lt;w:tmpl w:val="37EE04A0"/&gt;&lt;w:lvl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w:val="112C79D0"/&gt;&lt;w:multiLevelType w:val="hybridMultilevel"/&gt;&lt;w:tmpl w:val="FEDAB4BC"/&gt;&lt;w:lvl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w:val="126E3D54"/&gt;&lt;w:multiLevelType w:val="hybridMultilevel"/&gt;&lt;w:tmpl w:val="1200F2D4"/&gt;&lt;w:lvl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w:val="189963A0"/&gt;&lt;w:multiLevelType w:val="hybridMultilevel"/&gt;&lt;w:tmpl w:val="7CBE1276"/&gt;&lt;w:lvl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w:val="194A6B97"/&gt;&lt;w:multiLevelType w:val="hybridMultilevel"/&gt;&lt;w:tmpl w:val="A30CB570"/&gt;&lt;w:lvl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w:val="19F22177"/&gt;&lt;w:multiLevelType w:val="hybridMultilevel"/&gt;&lt;w:tmpl w:val="338252AE"/&gt;&lt;w:lvl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w:val="1CA64B90"/&gt;&lt;w:multiLevelType w:val="hybridMultilevel"/&gt;&lt;w:tmpl w:val="4CD4C468"/&gt;&lt;w:lvl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w:val="1F2F09B0"/&gt;&lt;w:multiLevelType w:val="hybridMultilevel"/&gt;&lt;w:tmpl w:val="BE4AAE34"/&gt;&lt;w:lvl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w:val="217D7BFC"/&gt;&lt;w:multiLevelType w:val="hybridMultilevel"/&gt;&lt;w:tmpl w:val="76DAF508"/&gt;&lt;w:lvl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w:val="22717EEC"/&gt;&lt;w:multiLevelType w:val="hybridMultilevel"/&gt;&lt;w:tmpl w:val="CA5221E4"/&gt;&lt;w:lvl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w:val="22CA68C3"/&gt;&lt;w:multiLevelType w:val="hybridMultilevel"/&gt;&lt;w:tmpl w:val="AD7CE068"/&gt;&lt;w:lvl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w:val="273F5BDA"/&gt;&lt;w:multiLevelType w:val="multilevel"/&gt;&lt;w:tmpl w:val="9228A626"/&gt;&lt;w:numStyleLink w:val="Checklist"/&gt;&lt;/w:abstractNum&gt;&lt;w:abstractNum w:abstractNumId="26" w15:restartNumberingAfterBreak="0"&gt;&lt;w:nsid w:val="277F5B76"/&gt;&lt;w:multiLevelType w:val="hybridMultilevel"/&gt;&lt;w:tmpl w:val="008AF086"/&gt;&lt;w:lvl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w:val="2AD86A19"/&gt;&lt;w:multiLevelType w:val="hybridMultilevel"/&gt;&lt;w:tmpl w:val="2F2064F6"/&gt;&lt;w:lvl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w:val="2D403558"/&gt;&lt;w:multiLevelType w:val="hybridMultilevel"/&gt;&lt;w:tmpl w:val="D46A654E"/&gt;&lt;w:lvl w:ilvl="0" w:tplc="04090001"&gt;&lt;w:start w:val="1"/&gt;&lt;w:numFmt w:val="bullet"/&gt;&lt;w:lvlText w:val=""/&gt;&lt;w:lvlJc w:val="left"/&gt;&lt;w:pPr&gt;&lt;w:ind w:left="780" w:hanging="360"/&gt;&lt;/w:pPr&gt;&lt;w:rPr&gt;&lt;w:rFonts w:ascii="Symbol" w:hAnsi="Symbol" w:hint="default"/&gt;&lt;/w:rPr&gt;&lt;/w:lvl&gt;&lt;w:lvl w:ilvl="1" w:tplc="04090003" w:tentative="1"&gt;&lt;w:start w:val="1"/&gt;&lt;w:numFmt w:val="bullet"/&gt;&lt;w:lvlText w:val="o"/&gt;&lt;w:lvlJc w:val="left"/&gt;&lt;w:pPr&gt;&lt;w:ind w:left="1500" w:hanging="360"/&gt;&lt;/w:pPr&gt;&lt;w:rPr&gt;&lt;w:rFonts w:ascii="Courier New" w:hAnsi="Courier New" w:cs="Courier New" w:hint="default"/&gt;&lt;/w:rPr&gt;&lt;/w:lvl&gt;&lt;w:lvl w:ilvl="2" w:tplc="04090005" w:tentative="1"&gt;&lt;w:start w:val="1"/&gt;&lt;w:numFmt w:val="bullet"/&gt;&lt;w:lvlText w:val=""/&gt;&lt;w:lvlJc w:val="left"/&gt;&lt;w:pPr&gt;&lt;w:ind w:left="2220" w:hanging="360"/&gt;&lt;/w:pPr&gt;&lt;w:rPr&gt;&lt;w:rFonts w:ascii="Wingdings" w:hAnsi="Wingdings" w:hint="default"/&gt;&lt;/w:rPr&gt;&lt;/w:lvl&gt;&lt;w:lvl w:ilvl="3" w:tplc="04090001" w:tentative="1"&gt;&lt;w:start w:val="1"/&gt;&lt;w:numFmt w:val="bullet"/&gt;&lt;w:lvlText w:val=""/&gt;&lt;w:lvlJc w:val="left"/&gt;&lt;w:pPr&gt;&lt;w:ind w:left="2940" w:hanging="360"/&gt;&lt;/w:pPr&gt;&lt;w:rPr&gt;&lt;w:rFonts w:ascii="Symbol" w:hAnsi="Symbol" w:hint="default"/&gt;&lt;/w:rPr&gt;&lt;/w:lvl&gt;&lt;w:lvl w:ilvl="4" w:tplc="04090003" w:tentative="1"&gt;&lt;w:start w:val="1"/&gt;&lt;w:numFmt w:val="bullet"/&gt;&lt;w:lvlText w:val="o"/&gt;&lt;w:lvlJc w:val="left"/&gt;&lt;w:pPr&gt;&lt;w:ind w:left="3660" w:hanging="360"/&gt;&lt;/w:pPr&gt;&lt;w:rPr&gt;&lt;w:rFonts w:ascii="Courier New" w:hAnsi="Courier New" w:cs="Courier New" w:hint="default"/&gt;&lt;/w:rPr&gt;&lt;/w:lvl&gt;&lt;w:lvl w:ilvl="5" w:tplc="04090005" w:tentative="1"&gt;&lt;w:start w:val="1"/&gt;&lt;w:numFmt w:val="bullet"/&gt;&lt;w:lvlText w:val=""/&gt;&lt;w:lvlJc w:val="left"/&gt;&lt;w:pPr&gt;&lt;w:ind w:left="4380" w:hanging="360"/&gt;&lt;/w:pPr&gt;&lt;w:rPr&gt;&lt;w:rFonts w:ascii="Wingdings" w:hAnsi="Wingdings" w:hint="default"/&gt;&lt;/w:rPr&gt;&lt;/w:lvl&gt;&lt;w:lvl w:ilvl="6" w:tplc="04090001" w:tentative="1"&gt;&lt;w:start w:val="1"/&gt;&lt;w:numFmt w:val="bullet"/&gt;&lt;w:lvlText w:val=""/&gt;&lt;w:lvlJc w:val="left"/&gt;&lt;w:pPr&gt;&lt;w:ind w:left="5100" w:hanging="360"/&gt;&lt;/w:pPr&gt;&lt;w:rPr&gt;&lt;w:rFonts w:ascii="Symbol" w:hAnsi="Symbol" w:hint="default"/&gt;&lt;/w:rPr&gt;&lt;/w:lvl&gt;&lt;w:lvl w:ilvl="7" w:tplc="04090003" w:tentative="1"&gt;&lt;w:start w:val="1"/&gt;&lt;w:numFmt w:val="bullet"/&gt;&lt;w:lvlText w:val="o"/&gt;&lt;w:lvlJc w:val="left"/&gt;&lt;w:pPr&gt;&lt;w:ind w:left="5820" w:hanging="360"/&gt;&lt;/w:pPr&gt;&lt;w:rPr&gt;&lt;w:rFonts w:ascii="Courier New" w:hAnsi="Courier New" w:cs="Courier New" w:hint="default"/&gt;&lt;/w:rPr&gt;&lt;/w:lvl&gt;&lt;w:lvl w:ilvl="8" w:tplc="04090005" w:tentative="1"&gt;&lt;w:start w:val="1"/&gt;&lt;w:numFmt w:val="bullet"/&gt;&lt;w:lvlText w:val=""/&gt;&lt;w:lvlJc w:val="left"/&gt;&lt;w:pPr&gt;&lt;w:ind w:left="6540" w:hanging="360"/&gt;&lt;/w:pPr&gt;&lt;w:rPr&gt;&lt;w:rFonts w:ascii="Wingdings" w:hAnsi="Wingdings" w:hint="default"/&gt;&lt;/w:rPr&gt;&lt;/w:lvl&gt;&lt;/w:abstractNum&gt;&lt;w:abstractNum w:abstractNumId="29" w15:restartNumberingAfterBreak="0"&gt;&lt;w:nsid w:val="2DB24D4C"/&gt;&lt;w:multiLevelType w:val="hybridMultilevel"/&gt;&lt;w:tmpl w:val="6F44FA10"/&gt;&lt;w:lvl w:ilvl="0" w:tplc="AC9E93B2"&gt;&lt;w:start w:val="5"/&gt;&lt;w:numFmt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w:val="2FC25CDB"/&gt;&lt;w:multiLevelType w:val="hybridMultilevel"/&gt;&lt;w:tmpl w:val="29E6ADE4"/&gt;&lt;w:lvl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w:val="308B1370"/&gt;&lt;w:multiLevelType w:val="hybridMultilevel"/&gt;&lt;w:tmpl w:val="E0BC25FA"/&gt;&lt;w:lvl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w:val="325E036A"/&gt;&lt;w:multiLevelType w:val="hybridMultilevel"/&gt;&lt;w:tmpl w:val="384C13D0"/&gt;&lt;w:lvl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w:val="343A404E"/&gt;&lt;w:multiLevelType w:val="hybridMultilevel"/&gt;&lt;w:tmpl w:val="6C9CF9C2"/&gt;&lt;w:lvl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w:val="36523024"/&gt;&lt;w:multiLevelType w:val="hybridMultilevel"/&gt;&lt;w:tmpl w:val="FEF48D96"/&gt;&lt;w:lvl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w:val="3731081F"/&gt;&lt;w:multiLevelType w:val="hybridMultilevel"/&gt;&lt;w:tmpl w:val="927E6036"/&gt;&lt;w:lvl w:ilvl="0" w:tplc="0409000F"&gt;&lt;w:start w:val="1"/&gt;&lt;w:numFmt w:val="decimal"/&gt;&lt;w:lvlText w:val="%1."/&gt;&lt;w:lvlJc w:val="left"/&gt;&lt;w:pPr&gt;&lt;w:ind w:left="720" w:hanging="360"/&gt;&lt;/w:pPr&gt;&lt;w:rPr&gt;&lt;w:rFonts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w:val="38ED1306"/&gt;&lt;w:multiLevelType w:val="hybridMultilevel"/&gt;&lt;w:tmpl w:val="F744AAEA"/&gt;&lt;w:lvl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w:val="3C996FE3"/&gt;&lt;w:multiLevelType w:val="hybridMultilevel"/&gt;&lt;w:tmpl w:val="69AEA6A8"/&gt;&lt;w:lvl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w:val="3DD60B2B"/&gt;&lt;w:multiLevelType w:val="hybridMultilevel"/&gt;&lt;w:tmpl w:val="D45A00B8"/&gt;&lt;w:lvl w:ilvl="0" w:tplc="AFD4F7E6"&gt;&lt;w:numFmt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w:abstractNumId="41"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w:abstractNumId="42" w15:restartNumberingAfterBreak="0"&gt;&lt;w:nsid w:val="41603696"/&gt;&lt;w:multiLevelType w:val="hybridMultilevel"/&gt;&lt;w:tmpl w:val="B1EA099C"/&gt;&lt;w:lvl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w:abstractNumId="44" w15:restartNumberingAfterBreak="0"&gt;&lt;w:nsid w:val="483438CC"/&gt;&lt;w:multiLevelType w:val="hybridMultilevel"/&gt;&lt;w:tmpl w:val="33EAE3C8"/&gt;&lt;w:lvl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w:val="491E43C0"/&gt;&lt;w:multiLevelType w:val="hybridMultilevel"/&gt;&lt;w:tmpl w:val="BD2EFE8E"/&gt;&lt;w:lvl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w:val="49B73B57"/&gt;&lt;w:multiLevelType w:val="hybridMultilevel"/&gt;&lt;w:tmpl w:val="603A1266"/&gt;&lt;w:lvl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w:val="4A821F3D"/&gt;&lt;w:multiLevelType w:val="hybridMultilevel"/&gt;&lt;w:tmpl w:val="3F3A00D8"/&gt;&lt;w:lvl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w:val="56AA6D52"/&gt;&lt;w:multiLevelType w:val="hybridMultilevel"/&gt;&lt;w:tmpl w:val="7FCAE644"/&gt;&lt;w:lvl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w:val="59457738"/&gt;&lt;w:multiLevelType w:val="hybridMultilevel"/&gt;&lt;w:tmpl w:val="D136A462"/&gt;&lt;w:lvl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w:val="5C043ECC"/&gt;&lt;w:multiLevelType w:val="multilevel"/&gt;&lt;w:tmpl w:val="B1C0B846"/&gt;&lt;w:numStyleLink w:val="Style1"/&gt;&lt;/w:abstractNum&gt;&lt;w:abstractNum w:abstractNumId="51" w15:restartNumberingAfterBreak="0"&gt;&lt;w:nsid w:val="5D8A2F24"/&gt;&lt;w:multiLevelType w:val="hybridMultilevel"/&gt;&lt;w:tmpl w:val="8B34B2E8"/&gt;&lt;w:lvl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w:abstractNumId="52" w15:restartNumberingAfterBreak="0"&gt;&lt;w:nsid w:val="5E3C7FDA"/&gt;&lt;w:multiLevelType w:val="hybridMultilevel"/&gt;&lt;w:tmpl w:val="479C7D62"/&gt;&lt;w:lvl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w:val="607E10A6"/&gt;&lt;w:multiLevelType w:val="hybridMultilevel"/&gt;&lt;w:tmpl w:val="CA9EB212"/&gt;&lt;w:lvl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w:val="60DF2566"/&gt;&lt;w:multiLevelType w:val="hybridMultilevel"/&gt;&lt;w:tmpl w:val="78AA9908"/&gt;&lt;w:lvl w:ilvl="0" w:tplc="AC9E93B2"&gt;&lt;w:numFmt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w:abstractNumId="55"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w:abstractNumId="56" w15:restartNumberingAfterBreak="0"&gt;&lt;w:nsid w:val="6B322875"/&gt;&lt;w:multiLevelType w:val="hybridMultilevel"/&gt;&lt;w:tmpl w:val="AC32A5C2"/&gt;&lt;w:lvl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w:abstractNumId="58" w15:restartNumberingAfterBreak="0"&gt;&lt;w:nsid w:val="71A0612C"/&gt;&lt;w:multiLevelType w:val="hybridMultilevel"/&gt;&lt;w:tmpl w:val="348C3854"/&gt;&lt;w:lvl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w:val="78720E03"/&gt;&lt;w:multiLevelType w:val="hybridMultilevel"/&gt;&lt;w:tmpl w:val="8390A724"/&gt;&lt;w:lvl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w:val="7B887551"/&gt;&lt;w:multiLevelType w:val="hybridMultilevel"/&gt;&lt;w:tmpl w:val="FAFA019E"/&gt;&lt;w:lvl w:ilvl="0" w:tplc="B60EB526"&gt;&lt;w:start w:val="1"/&gt;&lt;w:numFmt w:val="bullet"/&gt;&lt;w:lvlText w:val=""/&gt;&lt;w:lvlJc w:val="left"/&gt;&lt;w:pPr&gt;&lt;w:ind w:left="720" w:hanging="360"/&gt;&lt;/w:pPr&gt;&lt;w:rPr&gt;&lt;w:rFonts w:ascii="Symbol" w:hAnsi="Symbol" w:hint="default"/&gt;&lt;w:color w:val="8496B0" w:themeColor="text2" w:themeTint="99"/&gt;&lt;w:sz w:val="24"/&gt;&lt;w:szCs w:val="20"/&gt;&lt;/w:rPr&gt;&lt;/w:lvl&gt;&lt;w:lvl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w:abstractNumId="61" w15:restartNumberingAfterBreak="0"&gt;&lt;w:nsid w:val="7D947057"/&gt;&lt;w:multiLevelType w:val="hybridMultilevel"/&gt;&lt;w:tmpl w:val="1DDE56F8"/&gt;&lt;w:lvl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w:abstractNumId="62" w15:restartNumberingAfterBreak="0"&gt;&lt;w:nsid w:val="7F1B7266"/&gt;&lt;w:multiLevelType w:val="hybridMultilevel"/&gt;&lt;w:tmpl w:val="E3F4C39E"/&gt;&lt;w:lvl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w:val="15"/&gt;&lt;/w:num&gt;&lt;w:num w:numId="2"&gt;&lt;w:abstractNumId w:val="43"/&gt;&lt;/w:num&gt;&lt;w:num w:numId="3"&gt;&lt;w:abstractNumId w:val="57"/&gt;&lt;/w:num&gt;&lt;w:num w:numId="4"&gt;&lt;w:abstractNumId w:val="50"/&gt;&lt;/w:num&gt;&lt;w:num w:numId="5"&gt;&lt;w:abstractNumId w:val="40"/&gt;&lt;/w:num&gt;&lt;w:num w:numId="6"&gt;&lt;w:abstractNumId w:val="55"/&gt;&lt;/w:num&gt;&lt;w:num w:numId="7"&gt;&lt;w:abstractNumId w:val="33"/&gt;&lt;/w:num&gt;&lt;w:num w:numId="8"&gt;&lt;w:abstractNumId w:val="25"/&gt;&lt;/w:num&gt;&lt;w:num w:numId="9"&gt;&lt;w:abstractNumId w:val="12"/&gt;&lt;/w:num&gt;&lt;w:num w:numId="10"&gt;&lt;w:abstractNumId w:val="11"/&gt;&lt;/w:num&gt;&lt;w:num w:numId="11"&gt;&lt;w:abstractNumId w:val="41"/&gt;&lt;/w:num&gt;&lt;w:num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w:val="39"/&gt;&lt;/w:num&gt;&lt;w:num w:numId="22"&gt;&lt;w:abstractNumId w:val="53"/&gt;&lt;/w:num&gt;&lt;w:num w:numId="23"&gt;&lt;w:abstractNumId w:val="51"/&gt;&lt;/w:num&gt;&lt;w:num w:numId="24"&gt;&lt;w:abstractNumId w:val="49"/&gt;&lt;/w:num&gt;&lt;w:num w:numId="25"&gt;&lt;w:abstractNumId w:val="46"/&gt;&lt;/w:num&gt;&lt;w:num w:numId="26"&gt;&lt;w:abstractNumId w:val="58"/&gt;&lt;/w:num&gt;&lt;w:num w:numId="27"&gt;&lt;w:abstractNumId w:val="31"/&gt;&lt;/w:num&gt;&lt;w:num w:numId="28"&gt;&lt;w:abstractNumId w:val="37"/&gt;&lt;/w:num&gt;&lt;w:num w:numId="29"&gt;&lt;w:abstractNumId w:val="9"/&gt;&lt;/w:num&gt;&lt;w:num w:numId="30"&gt;&lt;w:abstractNumId w:val="59"/&gt;&lt;/w:num&gt;&lt;w:num w:numId="31"&gt;&lt;w:abstractNumId w:val="34"/&gt;&lt;/w:num&gt;&lt;w:num w:numId="32"&gt;&lt;w:abstractNumId w:val="27"/&gt;&lt;/w:num&gt;&lt;w:num w:numId="33"&gt;&lt;w:abstractNumId w:val="30"/&gt;&lt;/w:num&gt;&lt;w:num w:numId="34"&gt;&lt;w:abstractNumId w:val="20"/&gt;&lt;/w:num&gt;&lt;w:num w:numId="35"&gt;&lt;w:abstractNumId w:val="23"/&gt;&lt;/w:num&gt;&lt;w:num w:numId="36"&gt;&lt;w:abstractNumId w:val="47"/&gt;&lt;/w:num&gt;&lt;w:num w:numId="37"&gt;&lt;w:abstractNumId w:val="32"/&gt;&lt;/w:num&gt;&lt;w:num w:numId="38"&gt;&lt;w:abstractNumId w:val="10"/&gt;&lt;/w:num&gt;&lt;w:num w:numId="39"&gt;&lt;w:abstractNumId w:val="26"/&gt;&lt;/w:num&gt;&lt;w:num w:numId="40"&gt;&lt;w:abstractNumId w:val="44"/&gt;&lt;/w:num&gt;&lt;w:num w:numId="41"&gt;&lt;w:abstractNumId w:val="61"/&gt;&lt;/w:num&gt;&lt;w:num w:numId="42"&gt;&lt;w:abstractNumId w:val="21"/&gt;&lt;/w:num&gt;&lt;w:num w:numId="43"&gt;&lt;w:abstractNumId w:val="19"/&gt;&lt;/w:num&gt;&lt;w:num w:numId="44"&gt;&lt;w:abstractNumId w:val="56"/&gt;&lt;/w:num&gt;&lt;w:num w:numId="45"&gt;&lt;w:abstractNumId w:val="35"/&gt;&lt;/w:num&gt;&lt;w:num w:numId="46"&gt;&lt;w:abstractNumId w:val="8"/&gt;&lt;/w:num&gt;&lt;w:num w:numId="47"&gt;&lt;w:abstractNumId w:val="60"/&gt;&lt;/w:num&gt;&lt;w:num w:numId="48"&gt;&lt;w:abstractNumId w:val="52"/&gt;&lt;/w:num&gt;&lt;w:num w:numId="49"&gt;&lt;w:abstractNumId w:val="45"/&gt;&lt;/w:num&gt;&lt;w:num w:numId="50"&gt;&lt;w:abstractNumId w:val="38"/&gt;&lt;/w:num&gt;&lt;w:num w:numId="51"&gt;&lt;w:abstractNumId w:val="48"/&gt;&lt;/w:num&gt;&lt;w:num w:numId="52"&gt;&lt;w:abstractNumId w:val="54"/&gt;&lt;/w:num&gt;&lt;w:num w:numId="53"&gt;&lt;w:abstractNumId w:val="29"/&gt;&lt;/w:num&gt;&lt;w:num w:numId="54"&gt;&lt;w:abstractNumId w:val="14"/&gt;&lt;/w:num&gt;&lt;w:num w:numId="55"&gt;&lt;w:abstractNumId w:val="36"/&gt;&lt;/w:num&gt;&lt;w:num w:numId="56"&gt;&lt;w:abstractNumId w:val="13"/&gt;&lt;/w:num&gt;&lt;w:num w:numId="57"&gt;&lt;w:abstractNumId w:val="17"/&gt;&lt;/w:num&gt;&lt;w:num w:numId="58"&gt;&lt;w:abstractNumId w:val="22"/&gt;&lt;/w:num&gt;&lt;w:num w:numId="59"&gt;&lt;w:abstractNumId w:val="16"/&gt;&lt;/w:num&gt;&lt;w:num w:numId="60"&gt;&lt;w:abstractNumId w:val="18"/&gt;&lt;/w:num&gt;&lt;w:num w:numId="61"&gt;&lt;w:abstractNumId w:val="28"/&gt;&lt;/w:num&gt;&lt;w:num w:numId="62"&gt;&lt;w:abstractNumId w:val="62"/&gt;&lt;/w:num&gt;&lt;w:num w:numId="63"&gt;&lt;w:abstractNumId w:val="42"/&gt;&lt;/w:num&gt;&lt;w:numIdMacAtCleanup w:val="55"/&gt;&lt;/w:numbering&gt;&lt;/pkg:xmlData&gt;&lt;/pkg:part&gt;&lt;/pkg:package&gt;
</templateversion>
</root>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A88FB9014236D6489710756647A3C620" ma:contentTypeVersion="6" ma:contentTypeDescription="Create a new document." ma:contentTypeScope="" ma:versionID="342eb3671ec6ef1c00ba2c0c25238946">
  <xsd:schema xmlns:xsd="http://www.w3.org/2001/XMLSchema" xmlns:xs="http://www.w3.org/2001/XMLSchema" xmlns:p="http://schemas.microsoft.com/office/2006/metadata/properties" xmlns:ns2="da73243e-180c-4757-a6fa-cc2f0071e41b" xmlns:ns3="6de14c1d-3997-405a-bb8d-f4ec20a0acfd" targetNamespace="http://schemas.microsoft.com/office/2006/metadata/properties" ma:root="true" ma:fieldsID="0347cd6d2b4a8a3540eae3a612caf62c" ns2:_="" ns3:_="">
    <xsd:import namespace="da73243e-180c-4757-a6fa-cc2f0071e41b"/>
    <xsd:import namespace="6de14c1d-3997-405a-bb8d-f4ec20a0ac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3243e-180c-4757-a6fa-cc2f0071e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e14c1d-3997-405a-bb8d-f4ec20a0ac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2.xml><?xml version="1.0" encoding="utf-8"?>
<ds:datastoreItem xmlns:ds="http://schemas.openxmlformats.org/officeDocument/2006/customXml" ds:itemID="{F91EFC98-4DD8-47E0-BA7B-F6CF21279970}">
  <ds:schemaRefs>
    <ds:schemaRef ds:uri="http://schemas.microsoft.com/sharepoint/v3/contenttype/forms"/>
  </ds:schemaRefs>
</ds:datastoreItem>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A25417B1-DEE6-411B-BF87-8EC9C67D9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806708-FB6F-489F-9164-81A2A4D6DDB8}">
  <ds:schemaRefs>
    <ds:schemaRef ds:uri="http://schemas.openxmlformats.org/officeDocument/2006/bibliography"/>
  </ds:schemaRefs>
</ds:datastoreItem>
</file>

<file path=customXml/itemProps6.xml><?xml version="1.0" encoding="utf-8"?>
<ds:datastoreItem xmlns:ds="http://schemas.openxmlformats.org/officeDocument/2006/customXml" ds:itemID="{292AF25C-0E7B-4EC5-A592-121FF53422B5}"/>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SDMBaseTemplatev4.dotx</ap:Template>
  <ap:Application>Microsoft Word for the web</ap:Application>
  <ap:DocSecurity>0</ap:DocSecurity>
  <ap:ScaleCrop>false</ap:ScaleCrop>
  <ap:Manager>[Type Manager Name Here]</ap:Manager>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Guide</dc:title>
  <dc:subject>Component Name</dc:subject>
  <dc:creator>Ruby Bedford</dc:creator>
  <cp:keywords/>
  <cp:lastModifiedBy>Nikki Thurbon</cp:lastModifiedBy>
  <cp:revision>11</cp:revision>
  <dcterms:created xsi:type="dcterms:W3CDTF">2019-07-31T15:35:00Z</dcterms:created>
  <dcterms:modified xsi:type="dcterms:W3CDTF">2021-06-11T04:13:38Z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0x010100A88FB9014236D6489710756647A3C620</vt:lpwstr>
  </property>
  <property fmtid="{D5CDD505-2E9C-101B-9397-08002B2CF9AE}" pid="8" name="Contributors">
    <vt:lpwstr>[Type Contributors Here]</vt:lpwstr>
  </property>
  <property fmtid="{D5CDD505-2E9C-101B-9397-08002B2CF9AE}" pid="9" name="Customer">
    <vt:lpwstr>Microsoft Services</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vt:lpwstr>
  </property>
  <property fmtid="{D5CDD505-2E9C-101B-9397-08002B2CF9AE}" pid="24" name="TemplateVersion">
    <vt:lpwstr>1809</vt:lpwstr>
  </property>
  <property fmtid="{D5CDD505-2E9C-101B-9397-08002B2CF9AE}" pid="25" name="Version">
    <vt:lpwstr>1</vt:lpwstr>
  </property>
  <property fmtid="{D5CDD505-2E9C-101B-9397-08002B2CF9AE}" pid="26" name="Confidential">
    <vt:lpwstr>0</vt:lpwstr>
  </property>
  <property fmtid="{D5CDD505-2E9C-101B-9397-08002B2CF9AE}" pid="27" name="MSIP_Label_f42aa342-8706-4288-bd11-ebb85995028c_Enabled">
    <vt:lpwstr>True</vt:lpwstr>
  </property>
  <property fmtid="{D5CDD505-2E9C-101B-9397-08002B2CF9AE}" pid="28" name="MSIP_Label_f42aa342-8706-4288-bd11-ebb85995028c_SiteId">
    <vt:lpwstr>72f988bf-86f1-41af-91ab-2d7cd011db47</vt:lpwstr>
  </property>
  <property fmtid="{D5CDD505-2E9C-101B-9397-08002B2CF9AE}" pid="29" name="MSIP_Label_f42aa342-8706-4288-bd11-ebb85995028c_Ref">
    <vt:lpwstr>https://api.informationprotection.azure.com/api/72f988bf-86f1-41af-91ab-2d7cd011db47</vt:lpwstr>
  </property>
  <property fmtid="{D5CDD505-2E9C-101B-9397-08002B2CF9AE}" pid="30" name="MSIP_Label_f42aa342-8706-4288-bd11-ebb85995028c_Owner">
    <vt:lpwstr>owenlund@microsoft.com</vt:lpwstr>
  </property>
  <property fmtid="{D5CDD505-2E9C-101B-9397-08002B2CF9AE}" pid="31" name="MSIP_Label_f42aa342-8706-4288-bd11-ebb85995028c_SetDate">
    <vt:lpwstr>2017-09-19T10:17:56.0313879-05:00</vt:lpwstr>
  </property>
  <property fmtid="{D5CDD505-2E9C-101B-9397-08002B2CF9AE}" pid="32" name="MSIP_Label_f42aa342-8706-4288-bd11-ebb85995028c_Name">
    <vt:lpwstr>General</vt:lpwstr>
  </property>
  <property fmtid="{D5CDD505-2E9C-101B-9397-08002B2CF9AE}" pid="33" name="MSIP_Label_f42aa342-8706-4288-bd11-ebb85995028c_Application">
    <vt:lpwstr>Microsoft Azure Information Protection</vt:lpwstr>
  </property>
  <property fmtid="{D5CDD505-2E9C-101B-9397-08002B2CF9AE}" pid="34" name="MSIP_Label_f42aa342-8706-4288-bd11-ebb85995028c_Extended_MSFT_Method">
    <vt:lpwstr>Automatic</vt:lpwstr>
  </property>
  <property fmtid="{D5CDD505-2E9C-101B-9397-08002B2CF9AE}" pid="35" name="Sensitivity">
    <vt:lpwstr>General</vt:lpwstr>
  </property>
  <property fmtid="{D5CDD505-2E9C-101B-9397-08002B2CF9AE}" pid="36" name="bc28b5f076654a3b96073bbbebfeb8c9">
    <vt:lpwstr>English|cb91f272-ce4d-4a7e-9bbf-78b58e3d188d</vt:lpwstr>
  </property>
  <property fmtid="{D5CDD505-2E9C-101B-9397-08002B2CF9AE}" pid="37" name="_dlc_DocIdItemGuid">
    <vt:lpwstr>51703cfd-9c0d-492a-9b72-4dcba281eea2</vt:lpwstr>
  </property>
  <property fmtid="{D5CDD505-2E9C-101B-9397-08002B2CF9AE}" pid="38" name="IPKitNavigation">
    <vt:lpwstr/>
  </property>
  <property fmtid="{D5CDD505-2E9C-101B-9397-08002B2CF9AE}" pid="39" name="ServicesIPTypes">
    <vt:lpwstr/>
  </property>
  <property fmtid="{D5CDD505-2E9C-101B-9397-08002B2CF9AE}" pid="40" name="ServicesCommunities">
    <vt:lpwstr/>
  </property>
  <property fmtid="{D5CDD505-2E9C-101B-9397-08002B2CF9AE}" pid="41" name="MSLanguage">
    <vt:lpwstr>1248;#English|cb91f272-ce4d-4a7e-9bbf-78b58e3d188d</vt:lpwstr>
  </property>
  <property fmtid="{D5CDD505-2E9C-101B-9397-08002B2CF9AE}" pid="42" name="MS Language">
    <vt:lpwstr/>
  </property>
  <property fmtid="{D5CDD505-2E9C-101B-9397-08002B2CF9AE}" pid="43" name="AuthorIds_UIVersion_2">
    <vt:lpwstr>44109</vt:lpwstr>
  </property>
</Properties>
</file>